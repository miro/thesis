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30977" w14:textId="77777777" w:rsidR="00E777DB" w:rsidRDefault="00E777DB" w:rsidP="00E777DB">
      <w:pPr>
        <w:pStyle w:val="Title"/>
        <w:rPr>
          <w:sz w:val="40"/>
          <w:szCs w:val="40"/>
        </w:rPr>
      </w:pPr>
      <w:r w:rsidRPr="00E777DB">
        <w:rPr>
          <w:sz w:val="40"/>
          <w:szCs w:val="40"/>
        </w:rPr>
        <w:t xml:space="preserve">Haastattelu </w:t>
      </w:r>
      <w:r>
        <w:rPr>
          <w:sz w:val="40"/>
          <w:szCs w:val="40"/>
        </w:rPr>
        <w:t>Päikky-järjestelmän</w:t>
      </w:r>
      <w:r w:rsidRPr="00E777DB">
        <w:rPr>
          <w:sz w:val="40"/>
          <w:szCs w:val="40"/>
        </w:rPr>
        <w:t xml:space="preserve"> offline-</w:t>
      </w:r>
      <w:r>
        <w:rPr>
          <w:sz w:val="40"/>
          <w:szCs w:val="40"/>
        </w:rPr>
        <w:t>tuesta</w:t>
      </w:r>
    </w:p>
    <w:p w14:paraId="516F0261" w14:textId="77777777" w:rsidR="00E777DB" w:rsidRDefault="00E777DB" w:rsidP="00E777DB">
      <w:pPr>
        <w:rPr>
          <w:sz w:val="28"/>
          <w:szCs w:val="28"/>
        </w:rPr>
      </w:pPr>
      <w:r>
        <w:rPr>
          <w:sz w:val="28"/>
          <w:szCs w:val="28"/>
        </w:rPr>
        <w:t xml:space="preserve">Vastauksia käytetään nimettömänä Miro Niemisen DI-työn (myöhemmin vain “DI-työ”) aineistona. Vastauksien perusteella pyritään jatkokehittämään Päikky-järjestelmää (myöhemmin vain “Päikky”) entistä käyttäjäystävällisemmäksi. </w:t>
      </w:r>
    </w:p>
    <w:p w14:paraId="2ABB2FA9" w14:textId="77777777" w:rsidR="00E777DB" w:rsidRDefault="00E777DB" w:rsidP="00E777DB">
      <w:pPr>
        <w:rPr>
          <w:sz w:val="28"/>
          <w:szCs w:val="28"/>
        </w:rPr>
      </w:pPr>
    </w:p>
    <w:p w14:paraId="6A2039DD" w14:textId="77777777" w:rsidR="00E777DB" w:rsidRDefault="00E777DB" w:rsidP="00E777DB">
      <w:pPr>
        <w:rPr>
          <w:sz w:val="28"/>
          <w:szCs w:val="28"/>
        </w:rPr>
      </w:pPr>
      <w:r>
        <w:rPr>
          <w:sz w:val="28"/>
          <w:szCs w:val="28"/>
        </w:rPr>
        <w:t xml:space="preserve">Haastattelu nauhoitetaan ääninauhurilla litterointia varten, ja nauhoitukset tuhotaan DI-työn valmistuttua. </w:t>
      </w:r>
    </w:p>
    <w:p w14:paraId="7158BA75" w14:textId="77777777" w:rsidR="00E777DB" w:rsidRDefault="00E777DB" w:rsidP="00E777DB">
      <w:pPr>
        <w:rPr>
          <w:sz w:val="28"/>
          <w:szCs w:val="28"/>
        </w:rPr>
      </w:pPr>
    </w:p>
    <w:p w14:paraId="73F61F46" w14:textId="77777777" w:rsidR="00E777DB" w:rsidRDefault="00E777DB" w:rsidP="00E777DB">
      <w:pPr>
        <w:rPr>
          <w:sz w:val="28"/>
          <w:szCs w:val="28"/>
        </w:rPr>
      </w:pPr>
      <w:r>
        <w:rPr>
          <w:sz w:val="28"/>
          <w:szCs w:val="28"/>
        </w:rPr>
        <w:t>Jos jokin kysymys tuntuu arveluttavalta tai epämiellyttävältä, siihen voi jättää vastaamatta. Mihinkään kysymykseen ei ole olemassa oikeita vastauksia, vaan haen mahdollisimman omakohtaisia kokemuksia asiasta.</w:t>
      </w:r>
    </w:p>
    <w:p w14:paraId="441ABB89" w14:textId="77777777" w:rsidR="00E777DB" w:rsidRPr="00E777DB" w:rsidRDefault="00E777DB" w:rsidP="00E777DB">
      <w:pPr>
        <w:rPr>
          <w:sz w:val="28"/>
          <w:szCs w:val="28"/>
        </w:rPr>
      </w:pPr>
    </w:p>
    <w:p w14:paraId="50996164" w14:textId="77777777" w:rsidR="00752ED2" w:rsidRDefault="00E777DB" w:rsidP="00E777DB">
      <w:pPr>
        <w:pStyle w:val="ListParagraph"/>
        <w:numPr>
          <w:ilvl w:val="0"/>
          <w:numId w:val="1"/>
          <w:numberingChange w:id="0" w:author="Sami Vihavainen" w:date="2014-10-22T11:20:00Z" w:original="%1:1:0:."/>
        </w:numPr>
        <w:rPr>
          <w:ins w:id="1" w:author="Sami Vihavainen" w:date="2014-10-22T11:34:00Z"/>
          <w:sz w:val="28"/>
          <w:szCs w:val="28"/>
        </w:rPr>
      </w:pPr>
      <w:r>
        <w:rPr>
          <w:sz w:val="28"/>
          <w:szCs w:val="28"/>
        </w:rPr>
        <w:t>Kerro lyhyesti työnkuvasi, ja kuinka kauan olet ollut töissä tässä päiväkodissa? Saanko käyttää tätä tietoa DI-työssäni?</w:t>
      </w:r>
      <w:ins w:id="2" w:author="Miro Nieminen" w:date="2014-10-22T19:01:00Z">
        <w:r w:rsidR="00AD62DA">
          <w:rPr>
            <w:sz w:val="28"/>
            <w:szCs w:val="28"/>
          </w:rPr>
          <w:br/>
        </w:r>
        <w:r w:rsidR="00AD62DA">
          <w:rPr>
            <w:sz w:val="28"/>
            <w:szCs w:val="28"/>
          </w:rPr>
          <w:br/>
          <w:t>“Tässä päiväkodissa reilu vuoden, kaikenkaikkiaan vuodesta 97”</w:t>
        </w:r>
        <w:r w:rsidR="00AD62DA">
          <w:rPr>
            <w:sz w:val="28"/>
            <w:szCs w:val="28"/>
          </w:rPr>
          <w:br/>
          <w:t xml:space="preserve"> </w:t>
        </w:r>
      </w:ins>
    </w:p>
    <w:p w14:paraId="273A2560" w14:textId="77777777" w:rsidR="00E777DB" w:rsidRDefault="00752ED2" w:rsidP="00E777DB">
      <w:pPr>
        <w:pStyle w:val="ListParagraph"/>
        <w:numPr>
          <w:ilvl w:val="0"/>
          <w:numId w:val="1"/>
          <w:ins w:id="3" w:author="Sami Vihavainen" w:date="2014-10-22T11:34:00Z"/>
        </w:numPr>
        <w:rPr>
          <w:sz w:val="28"/>
          <w:szCs w:val="28"/>
        </w:rPr>
      </w:pPr>
      <w:ins w:id="4" w:author="Sami Vihavainen" w:date="2014-10-22T11:35:00Z">
        <w:r>
          <w:rPr>
            <w:sz w:val="28"/>
            <w:szCs w:val="28"/>
          </w:rPr>
          <w:t>Taustaa: i</w:t>
        </w:r>
      </w:ins>
      <w:ins w:id="5" w:author="Sami Vihavainen" w:date="2014-10-22T11:34:00Z">
        <w:r>
          <w:rPr>
            <w:sz w:val="28"/>
            <w:szCs w:val="28"/>
          </w:rPr>
          <w:t>kä, käytössä oleva puhelin,</w:t>
        </w:r>
      </w:ins>
      <w:ins w:id="6" w:author="Sami Vihavainen" w:date="2014-10-22T11:35:00Z">
        <w:r>
          <w:rPr>
            <w:sz w:val="28"/>
            <w:szCs w:val="28"/>
          </w:rPr>
          <w:t xml:space="preserve"> teknologiaosaaminen </w:t>
        </w:r>
        <w:del w:id="7" w:author="Miro Nieminen" w:date="2014-10-22T19:01:00Z">
          <w:r w:rsidDel="00AD62DA">
            <w:rPr>
              <w:sz w:val="28"/>
              <w:szCs w:val="28"/>
            </w:rPr>
            <w:delText>[</w:delText>
          </w:r>
        </w:del>
      </w:ins>
      <w:ins w:id="8" w:author="Sami Vihavainen" w:date="2014-10-22T11:34:00Z">
        <w:r>
          <w:rPr>
            <w:sz w:val="28"/>
            <w:szCs w:val="28"/>
          </w:rPr>
          <w:t xml:space="preserve"> </w:t>
        </w:r>
      </w:ins>
      <w:ins w:id="9" w:author="Miro Nieminen" w:date="2014-10-22T19:01:00Z">
        <w:r w:rsidR="00AD62DA">
          <w:rPr>
            <w:sz w:val="28"/>
            <w:szCs w:val="28"/>
          </w:rPr>
          <w:br/>
          <w:t>+50 nainen</w:t>
        </w:r>
        <w:r w:rsidR="00AD62DA">
          <w:rPr>
            <w:sz w:val="28"/>
            <w:szCs w:val="28"/>
          </w:rPr>
          <w:br/>
          <w:t>“Puhelimena joku Nokian räpsy”</w:t>
        </w:r>
        <w:r w:rsidR="00AD62DA">
          <w:rPr>
            <w:sz w:val="28"/>
            <w:szCs w:val="28"/>
          </w:rPr>
          <w:br/>
          <w:t>“Aika huono puhelimen käyttäjä, pelkät tekstiviestit”</w:t>
        </w:r>
        <w:r w:rsidR="00AD62DA">
          <w:rPr>
            <w:sz w:val="28"/>
            <w:szCs w:val="28"/>
          </w:rPr>
          <w:br/>
          <w:t>-&gt; jokin nokia missä fyysinen näppis ja pieni kosketusnäyttö</w:t>
        </w:r>
      </w:ins>
      <w:ins w:id="10" w:author="Miro Nieminen" w:date="2014-10-22T19:02:00Z">
        <w:r w:rsidR="00AD62DA">
          <w:rPr>
            <w:sz w:val="28"/>
            <w:szCs w:val="28"/>
          </w:rPr>
          <w:t>”</w:t>
        </w:r>
      </w:ins>
      <w:del w:id="11" w:author="Miro Nieminen" w:date="2014-10-22T19:01:00Z">
        <w:r w:rsidR="003B3A1B" w:rsidDel="00AD62DA">
          <w:rPr>
            <w:sz w:val="28"/>
            <w:szCs w:val="28"/>
          </w:rPr>
          <w:br/>
        </w:r>
      </w:del>
      <w:r w:rsidR="007C2BD1">
        <w:rPr>
          <w:sz w:val="28"/>
          <w:szCs w:val="28"/>
        </w:rPr>
        <w:br/>
      </w:r>
    </w:p>
    <w:p w14:paraId="7CB8AADD" w14:textId="77777777" w:rsidR="00A12E27" w:rsidRDefault="00E777DB" w:rsidP="00E777DB">
      <w:pPr>
        <w:pStyle w:val="ListParagraph"/>
        <w:numPr>
          <w:ilvl w:val="0"/>
          <w:numId w:val="1"/>
          <w:numberingChange w:id="12" w:author="Sami Vihavainen" w:date="2014-10-22T11:20:00Z" w:original="%1:2:0:."/>
        </w:numPr>
        <w:rPr>
          <w:sz w:val="28"/>
          <w:szCs w:val="28"/>
        </w:rPr>
      </w:pPr>
      <w:r w:rsidRPr="00A12E27">
        <w:rPr>
          <w:sz w:val="28"/>
          <w:szCs w:val="28"/>
        </w:rPr>
        <w:t>Mihin käytit viimeksi Päikky</w:t>
      </w:r>
      <w:r w:rsidR="00A12E27">
        <w:rPr>
          <w:sz w:val="28"/>
          <w:szCs w:val="28"/>
        </w:rPr>
        <w:t>ä?</w:t>
      </w:r>
      <w:ins w:id="13" w:author="Miro Nieminen" w:date="2014-10-22T19:02:00Z">
        <w:r w:rsidR="00AD62DA">
          <w:rPr>
            <w:sz w:val="28"/>
            <w:szCs w:val="28"/>
          </w:rPr>
          <w:br/>
          <w:t>“Hain lapsen äidin tiedot ja soitin tälle”</w:t>
        </w:r>
        <w:r w:rsidR="00AD62DA">
          <w:rPr>
            <w:sz w:val="28"/>
            <w:szCs w:val="28"/>
          </w:rPr>
          <w:br/>
        </w:r>
      </w:ins>
    </w:p>
    <w:p w14:paraId="537FDC11" w14:textId="77777777" w:rsidR="00E777DB" w:rsidRDefault="00E777DB" w:rsidP="00E777DB">
      <w:pPr>
        <w:pStyle w:val="ListParagraph"/>
        <w:numPr>
          <w:ilvl w:val="0"/>
          <w:numId w:val="1"/>
          <w:numberingChange w:id="14" w:author="Sami Vihavainen" w:date="2014-10-22T11:20:00Z" w:original="%1:3:0:."/>
        </w:numPr>
        <w:rPr>
          <w:sz w:val="28"/>
          <w:szCs w:val="28"/>
        </w:rPr>
      </w:pPr>
      <w:r w:rsidRPr="00A12E27">
        <w:rPr>
          <w:sz w:val="28"/>
          <w:szCs w:val="28"/>
        </w:rPr>
        <w:t xml:space="preserve">Kuvaile </w:t>
      </w:r>
      <w:r w:rsidR="00A12E27" w:rsidRPr="00A12E27">
        <w:rPr>
          <w:sz w:val="28"/>
          <w:szCs w:val="28"/>
        </w:rPr>
        <w:t>yleisimpiä tehtäviä,</w:t>
      </w:r>
      <w:r w:rsidR="00A12E27">
        <w:rPr>
          <w:sz w:val="28"/>
          <w:szCs w:val="28"/>
        </w:rPr>
        <w:t xml:space="preserve"> mitä teet Päikyllä päivittäin?</w:t>
      </w:r>
      <w:ins w:id="15" w:author="Miro Nieminen" w:date="2014-10-22T19:02:00Z">
        <w:r w:rsidR="00AD62DA">
          <w:rPr>
            <w:sz w:val="28"/>
            <w:szCs w:val="28"/>
          </w:rPr>
          <w:br/>
          <w:t>“Lapsien sisään- ja uloskirjaus”</w:t>
        </w:r>
        <w:r w:rsidR="00AD62DA">
          <w:rPr>
            <w:sz w:val="28"/>
            <w:szCs w:val="28"/>
          </w:rPr>
          <w:br/>
          <w:t>“En tee juuri muuta, toiset tekevät muut hommat, esimerkiksi hoitoaikojen muokkauksen”</w:t>
        </w:r>
        <w:r w:rsidR="00AD62DA">
          <w:rPr>
            <w:sz w:val="28"/>
            <w:szCs w:val="28"/>
          </w:rPr>
          <w:br/>
          <w:t>“Parempi kun kaikki ei sekaannu”</w:t>
        </w:r>
      </w:ins>
      <w:ins w:id="16" w:author="Miro Nieminen" w:date="2014-10-22T19:03:00Z">
        <w:r w:rsidR="00AD62DA">
          <w:rPr>
            <w:sz w:val="28"/>
            <w:szCs w:val="28"/>
          </w:rPr>
          <w:br/>
          <w:t>“Pyrin muille säilyttämään Päikyn kanssa pelaamisen”</w:t>
        </w:r>
      </w:ins>
      <w:ins w:id="17" w:author="Miro Nieminen" w:date="2014-10-22T19:02:00Z">
        <w:r w:rsidR="00AD62DA">
          <w:rPr>
            <w:sz w:val="28"/>
            <w:szCs w:val="28"/>
          </w:rPr>
          <w:br/>
        </w:r>
      </w:ins>
    </w:p>
    <w:p w14:paraId="6B2A54B6" w14:textId="77777777" w:rsidR="00AB61AB" w:rsidRDefault="00A12E27">
      <w:pPr>
        <w:pStyle w:val="ListParagraph"/>
        <w:numPr>
          <w:ilvl w:val="0"/>
          <w:numId w:val="1"/>
          <w:ins w:id="18" w:author="Unknown"/>
        </w:numPr>
        <w:rPr>
          <w:sz w:val="28"/>
          <w:szCs w:val="28"/>
        </w:rPr>
      </w:pPr>
      <w:r w:rsidRPr="00D713C0">
        <w:rPr>
          <w:sz w:val="28"/>
          <w:szCs w:val="28"/>
        </w:rPr>
        <w:t>Mikä on viimeisin ongelma, mikä Sinun Päikky-käytössäsi on ilmennyt? Miten selvisit siitä?</w:t>
      </w:r>
      <w:ins w:id="19" w:author="Miro Nieminen" w:date="2014-10-22T19:03:00Z">
        <w:r w:rsidR="00AD62DA">
          <w:rPr>
            <w:sz w:val="28"/>
            <w:szCs w:val="28"/>
          </w:rPr>
          <w:br/>
          <w:t>“Jämähtää offline-tilaan, jokapäiväistä”</w:t>
        </w:r>
        <w:r w:rsidR="00AD62DA">
          <w:rPr>
            <w:sz w:val="28"/>
            <w:szCs w:val="28"/>
          </w:rPr>
          <w:br/>
          <w:t>“Joitain minuutteja kestää, joutuu alusta lähteen, se heittää johonkin”</w:t>
        </w:r>
        <w:r w:rsidR="00AD62DA">
          <w:rPr>
            <w:sz w:val="28"/>
            <w:szCs w:val="28"/>
          </w:rPr>
          <w:br/>
        </w:r>
        <w:r w:rsidR="00AD62DA">
          <w:rPr>
            <w:sz w:val="28"/>
            <w:szCs w:val="28"/>
          </w:rPr>
          <w:br/>
        </w:r>
      </w:ins>
    </w:p>
    <w:p w14:paraId="5200B078" w14:textId="408A023E" w:rsidR="00D713C0" w:rsidRDefault="00D713C0" w:rsidP="00D713C0">
      <w:pPr>
        <w:pStyle w:val="ListParagraph"/>
        <w:numPr>
          <w:ilvl w:val="0"/>
          <w:numId w:val="1"/>
          <w:ins w:id="20" w:author="Sami Vihavainen" w:date="2014-10-22T11:27:00Z"/>
        </w:numPr>
        <w:rPr>
          <w:ins w:id="21" w:author="Sami Vihavainen" w:date="2014-10-22T11:27:00Z"/>
          <w:sz w:val="28"/>
          <w:szCs w:val="28"/>
        </w:rPr>
      </w:pPr>
      <w:ins w:id="22" w:author="Sami Vihavainen" w:date="2014-10-22T11:27:00Z">
        <w:r>
          <w:rPr>
            <w:sz w:val="28"/>
            <w:szCs w:val="28"/>
          </w:rPr>
          <w:t>Mitä olette keskustelleet Päikystä kolleegoiden kesken?</w:t>
        </w:r>
      </w:ins>
      <w:ins w:id="23" w:author="Miro Nieminen" w:date="2014-10-22T19:03:00Z">
        <w:r w:rsidR="00AD62DA">
          <w:rPr>
            <w:sz w:val="28"/>
            <w:szCs w:val="28"/>
          </w:rPr>
          <w:br/>
        </w:r>
        <w:r w:rsidR="00AD62DA">
          <w:rPr>
            <w:sz w:val="28"/>
            <w:szCs w:val="28"/>
          </w:rPr>
          <w:br/>
          <w:t>“Joka päivä”</w:t>
        </w:r>
        <w:r w:rsidR="00AD62DA">
          <w:rPr>
            <w:sz w:val="28"/>
            <w:szCs w:val="28"/>
          </w:rPr>
          <w:br/>
          <w:t>“Vähemmän positiivista”</w:t>
        </w:r>
        <w:r w:rsidR="00AD62DA">
          <w:rPr>
            <w:sz w:val="28"/>
            <w:szCs w:val="28"/>
          </w:rPr>
          <w:br/>
        </w:r>
      </w:ins>
      <w:ins w:id="24" w:author="Miro Nieminen" w:date="2014-10-22T19:04:00Z">
        <w:r w:rsidR="00AD62DA">
          <w:rPr>
            <w:sz w:val="28"/>
            <w:szCs w:val="28"/>
          </w:rPr>
          <w:t>“Kirjaat lapsen sisään ja se pongahtaa ykskaks vapaalle sieltä”</w:t>
        </w:r>
        <w:r w:rsidR="00AD62DA">
          <w:rPr>
            <w:sz w:val="28"/>
            <w:szCs w:val="28"/>
          </w:rPr>
          <w:br/>
          <w:t>-&gt; tapahtuu kuulemma päivittäin</w:t>
        </w:r>
        <w:r w:rsidR="00AD62DA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>“Hyvää on että lasten tiedot löytyvät nopeasti”</w:t>
        </w:r>
        <w:r w:rsidR="00885BF2">
          <w:rPr>
            <w:sz w:val="28"/>
            <w:szCs w:val="28"/>
          </w:rPr>
          <w:br/>
          <w:t>“Tieto on ajantasalla”</w:t>
        </w:r>
        <w:r w:rsidR="00AD62DA">
          <w:rPr>
            <w:sz w:val="28"/>
            <w:szCs w:val="28"/>
          </w:rPr>
          <w:br/>
        </w:r>
      </w:ins>
    </w:p>
    <w:p w14:paraId="7F7ECA3A" w14:textId="1D39C832" w:rsidR="00D713C0" w:rsidRDefault="00D713C0" w:rsidP="00D713C0">
      <w:pPr>
        <w:pStyle w:val="ListParagraph"/>
        <w:numPr>
          <w:ilvl w:val="1"/>
          <w:numId w:val="1"/>
          <w:ins w:id="25" w:author="Sami Vihavainen" w:date="2014-10-22T11:27:00Z"/>
        </w:numPr>
        <w:rPr>
          <w:ins w:id="26" w:author="Sami Vihavainen" w:date="2014-10-22T11:28:00Z"/>
          <w:sz w:val="28"/>
          <w:szCs w:val="28"/>
        </w:rPr>
      </w:pPr>
      <w:ins w:id="27" w:author="Sami Vihavainen" w:date="2014-10-22T11:27:00Z">
        <w:r>
          <w:rPr>
            <w:sz w:val="28"/>
            <w:szCs w:val="28"/>
          </w:rPr>
          <w:t>Entä vanhempien kesken?</w:t>
        </w:r>
      </w:ins>
      <w:ins w:id="28" w:author="Miro Nieminen" w:date="2014-10-22T19:04:00Z">
        <w:r w:rsidR="00885BF2">
          <w:rPr>
            <w:sz w:val="28"/>
            <w:szCs w:val="28"/>
          </w:rPr>
          <w:br/>
          <w:t>“Jotain, syyslomaviikolla tuli lapsia joita ei oltu suunniteltu Päikyssä tulevaksi, vanhemmat sanoivat että olivat suunniteelleet mutta tieto hävinnyt</w:t>
        </w:r>
      </w:ins>
      <w:ins w:id="29" w:author="Miro Nieminen" w:date="2014-10-22T19:05:00Z">
        <w:r w:rsidR="00885BF2">
          <w:rPr>
            <w:sz w:val="28"/>
            <w:szCs w:val="28"/>
          </w:rPr>
          <w:t>”</w:t>
        </w:r>
        <w:r w:rsidR="00885BF2">
          <w:rPr>
            <w:sz w:val="28"/>
            <w:szCs w:val="28"/>
          </w:rPr>
          <w:br/>
          <w:t>-&gt; yksittäisi tapauksia kuulemma</w:t>
        </w:r>
        <w:r w:rsidR="00885BF2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>“Jos jotain kysymyksiä tulee, delegoin yleensä eteenpäin”</w:t>
        </w:r>
      </w:ins>
      <w:ins w:id="30" w:author="Miro Nieminen" w:date="2014-10-22T19:04:00Z">
        <w:r w:rsidR="00885BF2">
          <w:rPr>
            <w:sz w:val="28"/>
            <w:szCs w:val="28"/>
          </w:rPr>
          <w:br/>
        </w:r>
      </w:ins>
    </w:p>
    <w:p w14:paraId="3E20FCB8" w14:textId="1FE7CF3F" w:rsidR="00D713C0" w:rsidRDefault="00D713C0" w:rsidP="00D713C0">
      <w:pPr>
        <w:pStyle w:val="ListParagraph"/>
        <w:numPr>
          <w:ilvl w:val="0"/>
          <w:numId w:val="1"/>
          <w:ins w:id="31" w:author="Sami Vihavainen" w:date="2014-10-22T11:28:00Z"/>
        </w:numPr>
        <w:rPr>
          <w:ins w:id="32" w:author="Sami Vihavainen" w:date="2014-10-22T11:28:00Z"/>
          <w:sz w:val="28"/>
          <w:szCs w:val="28"/>
        </w:rPr>
      </w:pPr>
      <w:ins w:id="33" w:author="Sami Vihavainen" w:date="2014-10-22T11:28:00Z">
        <w:r>
          <w:rPr>
            <w:sz w:val="28"/>
            <w:szCs w:val="28"/>
          </w:rPr>
          <w:t>Onko Päikky ainoa kirjanpitoväline vai käytättelö jotain muuta sen lisäksi?</w:t>
        </w:r>
      </w:ins>
      <w:ins w:id="34" w:author="Miro Nieminen" w:date="2014-10-22T19:05:00Z">
        <w:r w:rsidR="00885BF2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>“Lisäksi suullisesti ja lasten lokeroissa on pyykkipoika, johon voi laittaa paperiviestin”</w:t>
        </w:r>
        <w:r w:rsidR="00885BF2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 xml:space="preserve">“Vanhemmat viestittää paljon </w:t>
        </w:r>
      </w:ins>
      <w:ins w:id="35" w:author="Miro Nieminen" w:date="2014-10-22T19:06:00Z">
        <w:r w:rsidR="00885BF2">
          <w:rPr>
            <w:sz w:val="28"/>
            <w:szCs w:val="28"/>
          </w:rPr>
          <w:t>Päikyn kautta”</w:t>
        </w:r>
      </w:ins>
    </w:p>
    <w:p w14:paraId="128BFD2E" w14:textId="77777777" w:rsidR="00D713C0" w:rsidRDefault="00D713C0" w:rsidP="00D713C0">
      <w:pPr>
        <w:pStyle w:val="ListParagraph"/>
        <w:numPr>
          <w:ilvl w:val="1"/>
          <w:numId w:val="1"/>
          <w:ins w:id="36" w:author="Sami Vihavainen" w:date="2014-10-22T11:29:00Z"/>
        </w:numPr>
        <w:rPr>
          <w:ins w:id="37" w:author="Sami Vihavainen" w:date="2014-10-22T11:29:00Z"/>
          <w:sz w:val="28"/>
          <w:szCs w:val="28"/>
        </w:rPr>
      </w:pPr>
      <w:ins w:id="38" w:author="Sami Vihavainen" w:date="2014-10-22T11:29:00Z">
        <w:r>
          <w:rPr>
            <w:sz w:val="28"/>
            <w:szCs w:val="28"/>
          </w:rPr>
          <w:t>Jos kyllä, niin mitä ja miksi? Mitä Päikystä puuttuu</w:t>
        </w:r>
      </w:ins>
    </w:p>
    <w:p w14:paraId="1F7C9B7D" w14:textId="6D97DC05" w:rsidR="00752ED2" w:rsidRDefault="00D713C0" w:rsidP="00D713C0">
      <w:pPr>
        <w:pStyle w:val="ListParagraph"/>
        <w:numPr>
          <w:ilvl w:val="2"/>
          <w:numId w:val="1"/>
          <w:ins w:id="39" w:author="Sami Vihavainen" w:date="2014-10-22T11:21:00Z"/>
        </w:numPr>
        <w:rPr>
          <w:ins w:id="40" w:author="Sami Vihavainen" w:date="2014-10-22T11:31:00Z"/>
          <w:sz w:val="28"/>
          <w:szCs w:val="28"/>
        </w:rPr>
      </w:pPr>
      <w:ins w:id="41" w:author="Sami Vihavainen" w:date="2014-10-22T11:29:00Z">
        <w:r>
          <w:rPr>
            <w:sz w:val="28"/>
            <w:szCs w:val="28"/>
          </w:rPr>
          <w:t>Featureita</w:t>
        </w:r>
      </w:ins>
      <w:ins w:id="42" w:author="Sami Vihavainen" w:date="2014-10-22T11:30:00Z">
        <w:r w:rsidR="00752ED2">
          <w:rPr>
            <w:sz w:val="28"/>
            <w:szCs w:val="28"/>
          </w:rPr>
          <w:t>?</w:t>
        </w:r>
      </w:ins>
      <w:ins w:id="43" w:author="Sami Vihavainen" w:date="2014-10-22T11:29:00Z">
        <w:r>
          <w:rPr>
            <w:sz w:val="28"/>
            <w:szCs w:val="28"/>
          </w:rPr>
          <w:t>, ei luotettava</w:t>
        </w:r>
      </w:ins>
      <w:ins w:id="44" w:author="Sami Vihavainen" w:date="2014-10-22T11:30:00Z">
        <w:r w:rsidR="00752ED2">
          <w:rPr>
            <w:sz w:val="28"/>
            <w:szCs w:val="28"/>
          </w:rPr>
          <w:t>?</w:t>
        </w:r>
      </w:ins>
      <w:ins w:id="45" w:author="Sami Vihavainen" w:date="2014-10-22T11:29:00Z">
        <w:r w:rsidR="00752ED2">
          <w:rPr>
            <w:sz w:val="28"/>
            <w:szCs w:val="28"/>
          </w:rPr>
          <w:t>, hankala käyttää?</w:t>
        </w:r>
      </w:ins>
      <w:ins w:id="46" w:author="Miro Nieminen" w:date="2014-10-22T19:06:00Z">
        <w:r w:rsidR="00885BF2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>“Jos päikky olisi luotettava, ‘pomminvarma’, niin voitaisiin käyttää pelkästään sitä”</w:t>
        </w:r>
        <w:r w:rsidR="00885BF2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>“Ei varmaa pienestä osasta vanhemmista käyttäisivätkö he päikkyä viestittämiseen jos se olisi ainoa keino”</w:t>
        </w:r>
        <w:r w:rsidR="00885BF2">
          <w:rPr>
            <w:sz w:val="28"/>
            <w:szCs w:val="28"/>
          </w:rPr>
          <w:br/>
        </w:r>
      </w:ins>
    </w:p>
    <w:p w14:paraId="0A65D2B8" w14:textId="75E0AA11" w:rsidR="00D713C0" w:rsidRDefault="00885BF2" w:rsidP="00752ED2">
      <w:pPr>
        <w:pStyle w:val="ListParagraph"/>
        <w:numPr>
          <w:ilvl w:val="0"/>
          <w:numId w:val="1"/>
          <w:ins w:id="47" w:author="Sami Vihavainen" w:date="2014-10-22T11:31:00Z"/>
        </w:numPr>
        <w:rPr>
          <w:ins w:id="48" w:author="Sami Vihavainen" w:date="2014-10-22T11:30:00Z"/>
          <w:sz w:val="28"/>
          <w:szCs w:val="28"/>
        </w:rPr>
      </w:pPr>
      <w:ins w:id="49" w:author="Miro Nieminen" w:date="2014-10-22T19:06:00Z">
        <w:r>
          <w:rPr>
            <w:sz w:val="28"/>
            <w:szCs w:val="28"/>
          </w:rPr>
          <w:t xml:space="preserve">EI KYSYTTY </w:t>
        </w:r>
      </w:ins>
      <w:ins w:id="50" w:author="Sami Vihavainen" w:date="2014-10-22T11:31:00Z">
        <w:r w:rsidR="00752ED2">
          <w:rPr>
            <w:sz w:val="28"/>
            <w:szCs w:val="28"/>
          </w:rPr>
          <w:t>Ole hyvä ja näytä kuinka kirjaat lapsen Päikkyyn</w:t>
        </w:r>
      </w:ins>
      <w:ins w:id="51" w:author="Sami Vihavainen" w:date="2014-10-22T11:32:00Z">
        <w:r w:rsidR="00752ED2">
          <w:rPr>
            <w:sz w:val="28"/>
            <w:szCs w:val="28"/>
          </w:rPr>
          <w:t>/pois Päikystä [</w:t>
        </w:r>
      </w:ins>
      <w:ins w:id="52" w:author="Sami Vihavainen" w:date="2014-10-22T11:33:00Z">
        <w:r w:rsidR="00752ED2">
          <w:rPr>
            <w:sz w:val="28"/>
            <w:szCs w:val="28"/>
          </w:rPr>
          <w:t>S</w:t>
        </w:r>
      </w:ins>
      <w:ins w:id="53" w:author="Sami Vihavainen" w:date="2014-10-22T11:32:00Z">
        <w:r w:rsidR="00752ED2">
          <w:rPr>
            <w:sz w:val="28"/>
            <w:szCs w:val="28"/>
          </w:rPr>
          <w:t>euraa miten tekee ja pyydä käyttäjää selittämään ääneen mitä tekee samalla kun tekee</w:t>
        </w:r>
      </w:ins>
      <w:ins w:id="54" w:author="Sami Vihavainen" w:date="2014-10-22T11:33:00Z">
        <w:r w:rsidR="00752ED2">
          <w:rPr>
            <w:sz w:val="28"/>
            <w:szCs w:val="28"/>
          </w:rPr>
          <w:t>. Voi tehdä myös muita toimintoja Päikyllä]</w:t>
        </w:r>
      </w:ins>
      <w:ins w:id="55" w:author="Sami Vihavainen" w:date="2014-10-22T11:32:00Z">
        <w:r w:rsidR="00752ED2">
          <w:rPr>
            <w:sz w:val="28"/>
            <w:szCs w:val="28"/>
          </w:rPr>
          <w:t xml:space="preserve"> </w:t>
        </w:r>
      </w:ins>
      <w:ins w:id="56" w:author="Sami Vihavainen" w:date="2014-10-22T11:29:00Z">
        <w:r w:rsidR="00D713C0">
          <w:rPr>
            <w:sz w:val="28"/>
            <w:szCs w:val="28"/>
          </w:rPr>
          <w:t xml:space="preserve"> </w:t>
        </w:r>
      </w:ins>
    </w:p>
    <w:p w14:paraId="7F519B2E" w14:textId="77777777" w:rsidR="00752ED2" w:rsidRPr="00752ED2" w:rsidRDefault="00752ED2">
      <w:pPr>
        <w:numPr>
          <w:ins w:id="57" w:author="Sami Vihavainen" w:date="2014-10-22T11:30:00Z"/>
        </w:numPr>
        <w:ind w:left="1980"/>
        <w:rPr>
          <w:ins w:id="58" w:author="Sami Vihavainen" w:date="2014-10-22T11:21:00Z"/>
          <w:sz w:val="28"/>
          <w:szCs w:val="28"/>
        </w:rPr>
        <w:pPrChange w:id="59" w:author="Sami Vihavainen" w:date="2014-10-22T11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14:paraId="78BB38B5" w14:textId="257715EA" w:rsidR="00752ED2" w:rsidRPr="00752ED2" w:rsidRDefault="003B3A1B" w:rsidP="00752ED2">
      <w:pPr>
        <w:pStyle w:val="ListParagraph"/>
        <w:numPr>
          <w:ilvl w:val="0"/>
          <w:numId w:val="1"/>
          <w:ins w:id="60" w:author="Sami Vihavainen" w:date="2014-10-22T11:36:00Z"/>
        </w:numPr>
        <w:rPr>
          <w:ins w:id="61" w:author="Sami Vihavainen" w:date="2014-10-22T11:36:00Z"/>
          <w:sz w:val="28"/>
          <w:szCs w:val="28"/>
          <w:rPrChange w:id="62" w:author="Sami Vihavainen" w:date="2014-10-22T11:39:00Z">
            <w:rPr>
              <w:ins w:id="63" w:author="Sami Vihavainen" w:date="2014-10-22T11:36:00Z"/>
            </w:rPr>
          </w:rPrChange>
        </w:rPr>
      </w:pPr>
      <w:del w:id="64" w:author="Sami Vihavainen" w:date="2014-10-22T11:21:00Z">
        <w:r w:rsidRPr="00D713C0" w:rsidDel="00D713C0">
          <w:rPr>
            <w:sz w:val="28"/>
            <w:szCs w:val="28"/>
          </w:rPr>
          <w:br/>
        </w:r>
        <w:r w:rsidR="007C2BD1" w:rsidRPr="00D713C0" w:rsidDel="00D713C0">
          <w:rPr>
            <w:sz w:val="28"/>
            <w:szCs w:val="28"/>
          </w:rPr>
          <w:br/>
        </w:r>
      </w:del>
      <w:ins w:id="65" w:author="Sami Vihavainen" w:date="2014-10-22T11:21:00Z">
        <w:r w:rsidR="00D713C0" w:rsidRPr="00D713C0">
          <w:rPr>
            <w:sz w:val="28"/>
            <w:szCs w:val="28"/>
          </w:rPr>
          <w:t>Kuinka ymmärrät sanan offline-moodi</w:t>
        </w:r>
        <w:r w:rsidR="00D713C0">
          <w:rPr>
            <w:sz w:val="28"/>
            <w:szCs w:val="28"/>
          </w:rPr>
          <w:t>?</w:t>
        </w:r>
      </w:ins>
      <w:ins w:id="66" w:author="Miro Nieminen" w:date="2014-10-22T19:07:00Z">
        <w:r w:rsidR="00885BF2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>“En tiedä, lataako se sitten jotain siellä? Sen mä käsitän että pitää vaan odottaa”</w:t>
        </w:r>
        <w:r w:rsidR="00885BF2">
          <w:rPr>
            <w:sz w:val="28"/>
            <w:szCs w:val="28"/>
          </w:rPr>
          <w:br/>
        </w:r>
      </w:ins>
    </w:p>
    <w:p w14:paraId="417B617A" w14:textId="45D537AA" w:rsidR="00752ED2" w:rsidRPr="00D713C0" w:rsidRDefault="00752ED2" w:rsidP="00D713C0">
      <w:pPr>
        <w:pStyle w:val="ListParagraph"/>
        <w:numPr>
          <w:ilvl w:val="0"/>
          <w:numId w:val="1"/>
          <w:ins w:id="67" w:author="Sami Vihavainen" w:date="2014-10-22T11:36:00Z"/>
        </w:numPr>
        <w:rPr>
          <w:sz w:val="28"/>
          <w:szCs w:val="28"/>
        </w:rPr>
      </w:pPr>
      <w:ins w:id="68" w:author="Sami Vihavainen" w:date="2014-10-22T11:36:00Z">
        <w:r>
          <w:rPr>
            <w:sz w:val="28"/>
            <w:szCs w:val="28"/>
          </w:rPr>
          <w:t>Jos Päikky menee offline-moodiin mitä mielestäsi silloin tapahtuu.</w:t>
        </w:r>
      </w:ins>
      <w:ins w:id="69" w:author="Miro Nieminen" w:date="2014-10-22T19:07:00Z">
        <w:r w:rsidR="00885BF2">
          <w:rPr>
            <w:sz w:val="28"/>
            <w:szCs w:val="28"/>
          </w:rPr>
          <w:br/>
        </w:r>
        <w:r w:rsidR="00885BF2">
          <w:rPr>
            <w:sz w:val="28"/>
            <w:szCs w:val="28"/>
          </w:rPr>
          <w:br/>
          <w:t xml:space="preserve">*naurua* </w:t>
        </w:r>
      </w:ins>
      <w:ins w:id="70" w:author="Miro Nieminen" w:date="2014-10-22T19:08:00Z">
        <w:r w:rsidR="00885BF2">
          <w:rPr>
            <w:sz w:val="28"/>
            <w:szCs w:val="28"/>
          </w:rPr>
          <w:t>“En tiedä, jotakin se varmaan ihmettelee, mutta ei se päästä mihinkään ennen kuin se häviää, jotain se kai päivittelee”</w:t>
        </w:r>
      </w:ins>
    </w:p>
    <w:p w14:paraId="35576A8D" w14:textId="67BEDC20" w:rsidR="00A12E27" w:rsidRDefault="00A12E27" w:rsidP="00E777DB">
      <w:pPr>
        <w:pStyle w:val="ListParagraph"/>
        <w:numPr>
          <w:ilvl w:val="0"/>
          <w:numId w:val="1"/>
          <w:numberingChange w:id="71" w:author="Sami Vihavainen" w:date="2014-10-22T11:20:00Z" w:original="%1:5:0:."/>
        </w:numPr>
        <w:rPr>
          <w:sz w:val="28"/>
          <w:szCs w:val="28"/>
        </w:rPr>
      </w:pPr>
      <w:r>
        <w:rPr>
          <w:sz w:val="28"/>
          <w:szCs w:val="28"/>
        </w:rPr>
        <w:t>Oletko tie</w:t>
      </w:r>
      <w:r w:rsidR="003B3A1B">
        <w:rPr>
          <w:sz w:val="28"/>
          <w:szCs w:val="28"/>
        </w:rPr>
        <w:t>toinen Päikyn offline-moodista?</w:t>
      </w:r>
      <w:ins w:id="72" w:author="Miro Nieminen" w:date="2014-10-22T19:08:00Z">
        <w:r w:rsidR="00885BF2">
          <w:rPr>
            <w:sz w:val="28"/>
            <w:szCs w:val="28"/>
          </w:rPr>
          <w:br/>
          <w:t>“Kyllä, aina kun se menee offline-moodiin niin se takkuaa”</w:t>
        </w:r>
        <w:r w:rsidR="00885BF2">
          <w:rPr>
            <w:sz w:val="28"/>
            <w:szCs w:val="28"/>
          </w:rPr>
          <w:br/>
        </w:r>
      </w:ins>
    </w:p>
    <w:p w14:paraId="759F65E8" w14:textId="77777777" w:rsidR="00D713C0" w:rsidRPr="00D713C0" w:rsidRDefault="00D713C0" w:rsidP="00E777DB">
      <w:pPr>
        <w:pStyle w:val="ListParagraph"/>
        <w:numPr>
          <w:ilvl w:val="0"/>
          <w:numId w:val="1"/>
          <w:ins w:id="73" w:author="Sami Vihavainen" w:date="2014-10-22T11:20:00Z"/>
        </w:numPr>
        <w:rPr>
          <w:ins w:id="74" w:author="Sami Vihavainen" w:date="2014-10-22T11:20:00Z"/>
          <w:sz w:val="28"/>
          <w:szCs w:val="28"/>
        </w:rPr>
      </w:pPr>
      <w:ins w:id="75" w:author="Sami Vihavainen" w:date="2014-10-22T11:20:00Z">
        <w:r>
          <w:rPr>
            <w:sz w:val="28"/>
            <w:szCs w:val="28"/>
          </w:rPr>
          <w:t>Näytä ja kerro kuinka Päikky mielestäsi kertoo onko se online vai offline-moodissa</w:t>
        </w:r>
      </w:ins>
      <w:ins w:id="76" w:author="Sami Vihavainen" w:date="2014-10-22T11:23:00Z">
        <w:r>
          <w:rPr>
            <w:sz w:val="28"/>
            <w:szCs w:val="28"/>
          </w:rPr>
          <w:t>.</w:t>
        </w:r>
      </w:ins>
    </w:p>
    <w:p w14:paraId="7F156871" w14:textId="21C1FE87" w:rsidR="003B3A1B" w:rsidRDefault="003B3A1B" w:rsidP="00E777DB">
      <w:pPr>
        <w:pStyle w:val="ListParagraph"/>
        <w:numPr>
          <w:ilvl w:val="0"/>
          <w:numId w:val="1"/>
          <w:numberingChange w:id="77" w:author="Sami Vihavainen" w:date="2014-10-22T11:20:00Z" w:original="%1:6:0:.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Huomaatko aina, jos Päikky menee offline-moodiin?</w:t>
      </w:r>
      <w:ins w:id="78" w:author="Miro Nieminen" w:date="2014-10-22T19:09:00Z">
        <w:r w:rsidR="000F110F">
          <w:rPr>
            <w:sz w:val="28"/>
            <w:szCs w:val="28"/>
          </w:rPr>
          <w:br/>
          <w:t>“Kyllä, käyttö hidastuu”</w:t>
        </w:r>
        <w:r w:rsidR="000F110F">
          <w:rPr>
            <w:sz w:val="28"/>
            <w:szCs w:val="28"/>
          </w:rPr>
          <w:br/>
        </w:r>
      </w:ins>
    </w:p>
    <w:p w14:paraId="7354BE4B" w14:textId="6D3966F3" w:rsidR="00E03B83" w:rsidRDefault="00A12E27" w:rsidP="00E03B83">
      <w:pPr>
        <w:pStyle w:val="ListParagraph"/>
        <w:numPr>
          <w:ilvl w:val="0"/>
          <w:numId w:val="1"/>
        </w:numPr>
        <w:rPr>
          <w:ins w:id="79" w:author="Sami Vihavainen" w:date="2014-10-22T11:41:00Z"/>
          <w:sz w:val="28"/>
          <w:szCs w:val="28"/>
        </w:rPr>
      </w:pPr>
      <w:r>
        <w:rPr>
          <w:sz w:val="28"/>
          <w:szCs w:val="28"/>
        </w:rPr>
        <w:t>Kuinka usein käyttäessäsi Päikkyä järjestelmä menee offline-moodiin?</w:t>
      </w:r>
      <w:ins w:id="80" w:author="Miro Nieminen" w:date="2014-10-22T19:09:00Z">
        <w:r w:rsidR="000F110F">
          <w:rPr>
            <w:sz w:val="28"/>
            <w:szCs w:val="28"/>
          </w:rPr>
          <w:br/>
          <w:t>“Päivittäin”, “Jokainen offline-moodi kestää aina huomattavan ajan, nopeita käväsyjä ei ole”</w:t>
        </w:r>
        <w:r w:rsidR="000F110F">
          <w:rPr>
            <w:sz w:val="28"/>
            <w:szCs w:val="28"/>
          </w:rPr>
          <w:br/>
        </w:r>
      </w:ins>
    </w:p>
    <w:p w14:paraId="15153E35" w14:textId="30A729AA" w:rsidR="00E03B83" w:rsidRPr="00E03B83" w:rsidRDefault="00E03B83" w:rsidP="00E03B83">
      <w:pPr>
        <w:pStyle w:val="ListParagraph"/>
        <w:numPr>
          <w:ilvl w:val="0"/>
          <w:numId w:val="1"/>
          <w:ins w:id="81" w:author="Sami Vihavainen" w:date="2014-10-22T11:41:00Z"/>
        </w:numPr>
        <w:rPr>
          <w:ins w:id="82" w:author="Sami Vihavainen" w:date="2014-10-22T11:40:00Z"/>
          <w:sz w:val="28"/>
          <w:szCs w:val="28"/>
        </w:rPr>
      </w:pPr>
      <w:ins w:id="83" w:author="Sami Vihavainen" w:date="2014-10-22T11:40:00Z">
        <w:r w:rsidRPr="00E03B83">
          <w:rPr>
            <w:sz w:val="28"/>
            <w:szCs w:val="28"/>
          </w:rPr>
          <w:t>Mitä teet jos huomaat että Päikky menee offline-moodiin?</w:t>
        </w:r>
      </w:ins>
      <w:ins w:id="84" w:author="Miro Nieminen" w:date="2014-10-22T19:09:00Z">
        <w:r w:rsidR="000F110F">
          <w:rPr>
            <w:sz w:val="28"/>
            <w:szCs w:val="28"/>
          </w:rPr>
          <w:br/>
        </w:r>
        <w:r w:rsidR="000F110F">
          <w:rPr>
            <w:sz w:val="28"/>
            <w:szCs w:val="28"/>
          </w:rPr>
          <w:br/>
          <w:t>“Mä aloitan alusta aloitusruudun kautta, ja lähden sitäkautta”</w:t>
        </w:r>
        <w:r w:rsidR="000F110F">
          <w:rPr>
            <w:sz w:val="28"/>
            <w:szCs w:val="28"/>
          </w:rPr>
          <w:br/>
          <w:t>“Tänään ei kyllä auttanut”</w:t>
        </w:r>
        <w:r w:rsidR="000F110F">
          <w:rPr>
            <w:sz w:val="28"/>
            <w:szCs w:val="28"/>
          </w:rPr>
          <w:br/>
        </w:r>
        <w:r w:rsidR="000F110F">
          <w:rPr>
            <w:sz w:val="28"/>
            <w:szCs w:val="28"/>
          </w:rPr>
          <w:br/>
        </w:r>
      </w:ins>
    </w:p>
    <w:p w14:paraId="6B002D93" w14:textId="77777777" w:rsidR="00E03B83" w:rsidRDefault="00E03B83" w:rsidP="00E03B83">
      <w:pPr>
        <w:pStyle w:val="ListParagraph"/>
        <w:numPr>
          <w:ilvl w:val="1"/>
          <w:numId w:val="1"/>
          <w:ins w:id="85" w:author="Sami Vihavainen" w:date="2014-10-22T11:41:00Z"/>
        </w:numPr>
        <w:rPr>
          <w:ins w:id="86" w:author="Sami Vihavainen" w:date="2014-10-22T11:41:00Z"/>
          <w:sz w:val="28"/>
          <w:szCs w:val="28"/>
        </w:rPr>
      </w:pPr>
      <w:ins w:id="87" w:author="Sami Vihavainen" w:date="2014-10-22T11:41:00Z">
        <w:r>
          <w:rPr>
            <w:sz w:val="28"/>
            <w:szCs w:val="28"/>
          </w:rPr>
          <w:t>Esim. jatkaako käyttöä normaalisti huomioiden offline-moodin rajoitukset?</w:t>
        </w:r>
      </w:ins>
    </w:p>
    <w:p w14:paraId="00E154B2" w14:textId="5BC70951" w:rsidR="00E03B83" w:rsidRDefault="00E03B83" w:rsidP="00E03B83">
      <w:pPr>
        <w:pStyle w:val="ListParagraph"/>
        <w:numPr>
          <w:ilvl w:val="1"/>
          <w:numId w:val="1"/>
          <w:ins w:id="88" w:author="Sami Vihavainen" w:date="2014-10-22T11:42:00Z"/>
        </w:numPr>
        <w:rPr>
          <w:ins w:id="89" w:author="Sami Vihavainen" w:date="2014-10-22T11:42:00Z"/>
          <w:sz w:val="28"/>
          <w:szCs w:val="28"/>
        </w:rPr>
      </w:pPr>
      <w:ins w:id="90" w:author="Sami Vihavainen" w:date="2014-10-22T11:42:00Z">
        <w:r>
          <w:rPr>
            <w:sz w:val="28"/>
            <w:szCs w:val="28"/>
          </w:rPr>
          <w:t>Vaihtaa paikkaan, jossa verkko toimii</w:t>
        </w:r>
      </w:ins>
      <w:ins w:id="91" w:author="Miro Nieminen" w:date="2014-10-22T19:10:00Z">
        <w:r w:rsidR="000F110F">
          <w:rPr>
            <w:sz w:val="28"/>
            <w:szCs w:val="28"/>
          </w:rPr>
          <w:br/>
          <w:t xml:space="preserve">“En </w:t>
        </w:r>
      </w:ins>
      <w:ins w:id="92" w:author="Miro Nieminen" w:date="2014-10-22T19:11:00Z">
        <w:r w:rsidR="000F110F">
          <w:rPr>
            <w:sz w:val="28"/>
            <w:szCs w:val="28"/>
          </w:rPr>
          <w:t>ole toiminut näin”</w:t>
        </w:r>
        <w:r w:rsidR="000F110F">
          <w:rPr>
            <w:sz w:val="28"/>
            <w:szCs w:val="28"/>
          </w:rPr>
          <w:br/>
        </w:r>
      </w:ins>
    </w:p>
    <w:p w14:paraId="5F7AE08B" w14:textId="6150749D" w:rsidR="00E03B83" w:rsidRDefault="00E03B83" w:rsidP="00E03B83">
      <w:pPr>
        <w:pStyle w:val="ListParagraph"/>
        <w:numPr>
          <w:ilvl w:val="1"/>
          <w:numId w:val="1"/>
          <w:ins w:id="93" w:author="Sami Vihavainen" w:date="2014-10-22T11:42:00Z"/>
        </w:numPr>
        <w:rPr>
          <w:ins w:id="94" w:author="Sami Vihavainen" w:date="2014-10-22T11:42:00Z"/>
          <w:sz w:val="28"/>
          <w:szCs w:val="28"/>
        </w:rPr>
      </w:pPr>
      <w:ins w:id="95" w:author="Sami Vihavainen" w:date="2014-10-22T11:42:00Z">
        <w:r>
          <w:rPr>
            <w:sz w:val="28"/>
            <w:szCs w:val="28"/>
          </w:rPr>
          <w:t>Kirjaa tapahtuman kolleegan verkossa olevalla Päikyllä</w:t>
        </w:r>
      </w:ins>
      <w:ins w:id="96" w:author="Miro Nieminen" w:date="2014-10-22T19:10:00Z">
        <w:r w:rsidR="000F110F">
          <w:rPr>
            <w:sz w:val="28"/>
            <w:szCs w:val="28"/>
          </w:rPr>
          <w:br/>
          <w:t>“Tehdään silloin kun ollaan aamulla kaikki koossa”</w:t>
        </w:r>
      </w:ins>
      <w:ins w:id="97" w:author="Miro Nieminen" w:date="2014-10-22T19:11:00Z">
        <w:r w:rsidR="000F110F">
          <w:rPr>
            <w:sz w:val="28"/>
            <w:szCs w:val="28"/>
          </w:rPr>
          <w:br/>
        </w:r>
        <w:r w:rsidR="000F110F">
          <w:rPr>
            <w:sz w:val="28"/>
            <w:szCs w:val="28"/>
          </w:rPr>
          <w:br/>
          <w:t>-&gt; voi kuulemma olla niin että laitteet ovat vierekkäin, ja toinen on offline-tilassa mutta toinen ei</w:t>
        </w:r>
      </w:ins>
    </w:p>
    <w:p w14:paraId="080510F6" w14:textId="1862905D" w:rsidR="00E03B83" w:rsidRDefault="00E03B83" w:rsidP="00E03B83">
      <w:pPr>
        <w:pStyle w:val="ListParagraph"/>
        <w:numPr>
          <w:ilvl w:val="1"/>
          <w:numId w:val="1"/>
          <w:ins w:id="98" w:author="Sami Vihavainen" w:date="2014-10-22T11:42:00Z"/>
        </w:numPr>
        <w:rPr>
          <w:ins w:id="99" w:author="Sami Vihavainen" w:date="2014-10-22T11:42:00Z"/>
          <w:sz w:val="28"/>
          <w:szCs w:val="28"/>
        </w:rPr>
      </w:pPr>
      <w:ins w:id="100" w:author="Sami Vihavainen" w:date="2014-10-22T11:42:00Z">
        <w:r>
          <w:rPr>
            <w:sz w:val="28"/>
            <w:szCs w:val="28"/>
          </w:rPr>
          <w:t>Kirjaa tapahtuman paperille</w:t>
        </w:r>
      </w:ins>
      <w:ins w:id="101" w:author="Miro Nieminen" w:date="2014-10-22T19:11:00Z">
        <w:r w:rsidR="000F110F">
          <w:rPr>
            <w:sz w:val="28"/>
            <w:szCs w:val="28"/>
          </w:rPr>
          <w:br/>
          <w:t>“Ei ole ollut tarpeen”</w:t>
        </w:r>
        <w:r w:rsidR="000F110F">
          <w:rPr>
            <w:sz w:val="28"/>
            <w:szCs w:val="28"/>
          </w:rPr>
          <w:br/>
          <w:t>“Meillä kyllä on erikseen päiväkirja, johon merkataan VAIN lasten saapumiset”</w:t>
        </w:r>
      </w:ins>
      <w:ins w:id="102" w:author="Miro Nieminen" w:date="2014-10-22T19:12:00Z">
        <w:r w:rsidR="00ED14CC">
          <w:rPr>
            <w:sz w:val="28"/>
            <w:szCs w:val="28"/>
          </w:rPr>
          <w:br/>
          <w:t>-&gt; ei kestoa, ei lähteneitä</w:t>
        </w:r>
      </w:ins>
    </w:p>
    <w:p w14:paraId="456871DA" w14:textId="77777777" w:rsidR="00E03B83" w:rsidRDefault="00E03B83" w:rsidP="00E03B83">
      <w:pPr>
        <w:pStyle w:val="ListParagraph"/>
        <w:numPr>
          <w:ilvl w:val="1"/>
          <w:numId w:val="1"/>
          <w:ins w:id="103" w:author="Sami Vihavainen" w:date="2014-10-22T11:43:00Z"/>
        </w:numPr>
        <w:rPr>
          <w:ins w:id="104" w:author="Sami Vihavainen" w:date="2014-10-22T11:43:00Z"/>
          <w:sz w:val="28"/>
          <w:szCs w:val="28"/>
        </w:rPr>
      </w:pPr>
      <w:ins w:id="105" w:author="Sami Vihavainen" w:date="2014-10-22T11:43:00Z">
        <w:r>
          <w:rPr>
            <w:sz w:val="28"/>
            <w:szCs w:val="28"/>
          </w:rPr>
          <w:t>Jotain muuta, mitä</w:t>
        </w:r>
        <w:r w:rsidRPr="00E03B83">
          <w:rPr>
            <w:sz w:val="28"/>
            <w:szCs w:val="28"/>
          </w:rPr>
          <w:t>?</w:t>
        </w:r>
      </w:ins>
    </w:p>
    <w:p w14:paraId="52E492C8" w14:textId="77777777" w:rsidR="00E03B83" w:rsidRPr="00E03B83" w:rsidRDefault="00E03B83">
      <w:pPr>
        <w:numPr>
          <w:ins w:id="106" w:author="Sami Vihavainen" w:date="2014-10-22T11:43:00Z"/>
        </w:numPr>
        <w:ind w:left="1080"/>
        <w:rPr>
          <w:ins w:id="107" w:author="Sami Vihavainen" w:date="2014-10-22T11:36:00Z"/>
          <w:sz w:val="28"/>
          <w:szCs w:val="28"/>
        </w:rPr>
        <w:pPrChange w:id="108" w:author="Sami Vihavainen" w:date="2014-10-22T11:4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09" w:author="Sami Vihavainen" w:date="2014-10-22T11:41:00Z">
        <w:r w:rsidRPr="00E03B83">
          <w:rPr>
            <w:sz w:val="28"/>
            <w:szCs w:val="28"/>
          </w:rPr>
          <w:t xml:space="preserve"> </w:t>
        </w:r>
      </w:ins>
    </w:p>
    <w:p w14:paraId="25DFF3A6" w14:textId="77777777" w:rsidR="00752ED2" w:rsidRDefault="00752ED2" w:rsidP="00E777DB">
      <w:pPr>
        <w:pStyle w:val="ListParagraph"/>
        <w:numPr>
          <w:ilvl w:val="0"/>
          <w:numId w:val="1"/>
          <w:ins w:id="110" w:author="Sami Vihavainen" w:date="2014-10-22T11:36:00Z"/>
        </w:numPr>
        <w:rPr>
          <w:ins w:id="111" w:author="Sami Vihavainen" w:date="2014-10-22T11:39:00Z"/>
          <w:sz w:val="28"/>
          <w:szCs w:val="28"/>
        </w:rPr>
      </w:pPr>
      <w:ins w:id="112" w:author="Sami Vihavainen" w:date="2014-10-22T11:39:00Z">
        <w:r>
          <w:rPr>
            <w:sz w:val="28"/>
            <w:szCs w:val="28"/>
          </w:rPr>
          <w:t>Onko jotain erityisiä paikkoja jossa Päikky menee offline-moodiin?</w:t>
        </w:r>
      </w:ins>
    </w:p>
    <w:p w14:paraId="1B92FDD9" w14:textId="77777777" w:rsidR="003B3A1B" w:rsidRPr="00752ED2" w:rsidRDefault="00E03B83" w:rsidP="00E03B83">
      <w:pPr>
        <w:pStyle w:val="ListParagraph"/>
        <w:numPr>
          <w:ilvl w:val="1"/>
          <w:numId w:val="1"/>
          <w:ins w:id="113" w:author="Sami Vihavainen" w:date="2014-10-22T11:40:00Z"/>
        </w:numPr>
        <w:rPr>
          <w:sz w:val="28"/>
          <w:szCs w:val="28"/>
        </w:rPr>
      </w:pPr>
      <w:ins w:id="114" w:author="Sami Vihavainen" w:date="2014-10-22T11:40:00Z">
        <w:r>
          <w:rPr>
            <w:sz w:val="28"/>
            <w:szCs w:val="28"/>
          </w:rPr>
          <w:t>Vältätkö niitä paikkoja?</w:t>
        </w:r>
      </w:ins>
      <w:del w:id="115" w:author="Sami Vihavainen" w:date="2014-10-22T11:36:00Z">
        <w:r w:rsidR="00A12E27" w:rsidRPr="00752ED2" w:rsidDel="00752ED2">
          <w:rPr>
            <w:sz w:val="28"/>
            <w:szCs w:val="28"/>
          </w:rPr>
          <w:delText xml:space="preserve"> </w:delText>
        </w:r>
      </w:del>
    </w:p>
    <w:p w14:paraId="71213FCD" w14:textId="20A2ADC2" w:rsidR="00A12E27" w:rsidRDefault="00A12E27" w:rsidP="00E777DB">
      <w:pPr>
        <w:pStyle w:val="ListParagraph"/>
        <w:numPr>
          <w:ilvl w:val="0"/>
          <w:numId w:val="1"/>
          <w:numberingChange w:id="116" w:author="Sami Vihavainen" w:date="2014-10-22T11:20:00Z" w:original="%1:8:0:."/>
        </w:numPr>
        <w:rPr>
          <w:sz w:val="28"/>
          <w:szCs w:val="28"/>
        </w:rPr>
      </w:pPr>
      <w:r>
        <w:rPr>
          <w:sz w:val="28"/>
          <w:szCs w:val="28"/>
        </w:rPr>
        <w:t>Kuinka pitkiä aikoja järjestelmä pysyy offline-moodissa kerran siihen mentyään?</w:t>
      </w:r>
      <w:ins w:id="117" w:author="Miro Nieminen" w:date="2014-10-22T19:12:00Z">
        <w:r w:rsidR="00ED14CC">
          <w:rPr>
            <w:sz w:val="28"/>
            <w:szCs w:val="28"/>
          </w:rPr>
          <w:br/>
          <w:t xml:space="preserve">“Kyllä se varmaan aika monta minuuttia, en osaa sanoa kauanko” </w:t>
        </w:r>
      </w:ins>
      <w:ins w:id="118" w:author="Miro Nieminen" w:date="2014-10-22T19:13:00Z">
        <w:r w:rsidR="00ED14CC">
          <w:rPr>
            <w:sz w:val="28"/>
            <w:szCs w:val="28"/>
          </w:rPr>
          <w:br/>
          <w:t>“Sanoisin että kymmenen minuuttia ainakin”</w:t>
        </w:r>
        <w:r w:rsidR="00ED14CC">
          <w:rPr>
            <w:sz w:val="28"/>
            <w:szCs w:val="28"/>
          </w:rPr>
          <w:br/>
          <w:t>“50/50 online ja offlinemoodissa</w:t>
        </w:r>
        <w:r w:rsidR="00ED14CC">
          <w:rPr>
            <w:sz w:val="28"/>
            <w:szCs w:val="28"/>
          </w:rPr>
          <w:br/>
        </w:r>
      </w:ins>
    </w:p>
    <w:p w14:paraId="239990BD" w14:textId="299AD748" w:rsidR="003B3A1B" w:rsidRDefault="00A12E27" w:rsidP="00E777DB">
      <w:pPr>
        <w:pStyle w:val="ListParagraph"/>
        <w:numPr>
          <w:ilvl w:val="0"/>
          <w:numId w:val="1"/>
          <w:numberingChange w:id="119" w:author="Sami Vihavainen" w:date="2014-10-22T11:20:00Z" w:original="%1:9:0:."/>
        </w:numPr>
        <w:rPr>
          <w:sz w:val="28"/>
          <w:szCs w:val="28"/>
        </w:rPr>
      </w:pPr>
      <w:r>
        <w:rPr>
          <w:sz w:val="28"/>
          <w:szCs w:val="28"/>
        </w:rPr>
        <w:t>Rajoittaako offline-moodi Sinun Päikyn käyttöä mitenkään? Joudutko lykkäämään jotain tehtäviä, joita normaalisti tekisit heti?</w:t>
      </w:r>
      <w:ins w:id="120" w:author="Miro Nieminen" w:date="2014-10-22T19:13:00Z">
        <w:r w:rsidR="00ED14CC">
          <w:rPr>
            <w:sz w:val="28"/>
            <w:szCs w:val="28"/>
          </w:rPr>
          <w:br/>
          <w:t>“Lasten kirjaamista joudun lykkäämään” (????) “Lasten viestien kirjoittamisessa ei ole ollut ongelmia offline-moodin suhteen”</w:t>
        </w:r>
        <w:r w:rsidR="00ED14CC">
          <w:rPr>
            <w:sz w:val="28"/>
            <w:szCs w:val="28"/>
          </w:rPr>
          <w:br/>
        </w:r>
      </w:ins>
    </w:p>
    <w:p w14:paraId="5552607A" w14:textId="77777777" w:rsidR="00752ED2" w:rsidRDefault="003B3A1B" w:rsidP="00E777DB">
      <w:pPr>
        <w:pStyle w:val="ListParagraph"/>
        <w:numPr>
          <w:ilvl w:val="0"/>
          <w:numId w:val="1"/>
          <w:numberingChange w:id="121" w:author="Sami Vihavainen" w:date="2014-10-22T11:20:00Z" w:original="%1:10:0:."/>
        </w:numPr>
        <w:rPr>
          <w:ins w:id="122" w:author="Sami Vihavainen" w:date="2014-10-22T11:37:00Z"/>
          <w:sz w:val="28"/>
          <w:szCs w:val="28"/>
        </w:rPr>
      </w:pPr>
      <w:r>
        <w:rPr>
          <w:sz w:val="28"/>
          <w:szCs w:val="28"/>
        </w:rPr>
        <w:t>Mikä on viimeisin ongelma, mikä Sinulla on ollut Päikyn offline-moodiin liittyen?</w:t>
      </w:r>
    </w:p>
    <w:p w14:paraId="544BFC8A" w14:textId="0D7808E2" w:rsidR="00752ED2" w:rsidRDefault="00752ED2" w:rsidP="00E777DB">
      <w:pPr>
        <w:pStyle w:val="ListParagraph"/>
        <w:numPr>
          <w:ilvl w:val="0"/>
          <w:numId w:val="1"/>
          <w:ins w:id="123" w:author="Sami Vihavainen" w:date="2014-10-22T11:37:00Z"/>
        </w:numPr>
        <w:rPr>
          <w:ins w:id="124" w:author="Sami Vihavainen" w:date="2014-10-22T11:38:00Z"/>
          <w:sz w:val="28"/>
          <w:szCs w:val="28"/>
        </w:rPr>
      </w:pPr>
      <w:ins w:id="125" w:author="Sami Vihavainen" w:date="2014-10-22T11:37:00Z">
        <w:r>
          <w:rPr>
            <w:sz w:val="28"/>
            <w:szCs w:val="28"/>
          </w:rPr>
          <w:t>Mitä olette keskustelleet kolleegoiden/vanhempien kanssa offline moodista</w:t>
        </w:r>
      </w:ins>
      <w:ins w:id="126" w:author="Sami Vihavainen" w:date="2014-10-22T11:38:00Z">
        <w:r>
          <w:rPr>
            <w:sz w:val="28"/>
            <w:szCs w:val="28"/>
          </w:rPr>
          <w:t>?</w:t>
        </w:r>
      </w:ins>
      <w:ins w:id="127" w:author="Miro Nieminen" w:date="2014-10-22T19:14:00Z">
        <w:r w:rsidR="00ED14CC">
          <w:rPr>
            <w:sz w:val="28"/>
            <w:szCs w:val="28"/>
          </w:rPr>
          <w:br/>
          <w:t>vanhempien kanssa ei</w:t>
        </w:r>
      </w:ins>
      <w:ins w:id="128" w:author="Miro Nieminen" w:date="2014-10-22T19:15:00Z">
        <w:r w:rsidR="00ED14CC">
          <w:rPr>
            <w:sz w:val="28"/>
            <w:szCs w:val="28"/>
          </w:rPr>
          <w:br/>
        </w:r>
        <w:r w:rsidR="00ED14CC">
          <w:rPr>
            <w:sz w:val="28"/>
            <w:szCs w:val="28"/>
          </w:rPr>
          <w:br/>
          <w:t>“Kollegoiden kanssa että taas ollaan offlinessa”</w:t>
        </w:r>
        <w:r w:rsidR="00ED14CC">
          <w:rPr>
            <w:sz w:val="28"/>
            <w:szCs w:val="28"/>
          </w:rPr>
          <w:br/>
          <w:t>“Päivittäin puhutaan Päikystä/offline-moodista”</w:t>
        </w:r>
      </w:ins>
    </w:p>
    <w:p w14:paraId="02241A45" w14:textId="04DDB127" w:rsidR="00752ED2" w:rsidRDefault="00752ED2" w:rsidP="00752ED2">
      <w:pPr>
        <w:pStyle w:val="ListParagraph"/>
        <w:numPr>
          <w:ilvl w:val="1"/>
          <w:numId w:val="1"/>
          <w:ins w:id="129" w:author="Sami Vihavainen" w:date="2014-10-22T11:38:00Z"/>
        </w:numPr>
        <w:rPr>
          <w:ins w:id="130" w:author="Sami Vihavainen" w:date="2014-10-22T11:38:00Z"/>
          <w:sz w:val="28"/>
          <w:szCs w:val="28"/>
        </w:rPr>
      </w:pPr>
      <w:ins w:id="131" w:author="Sami Vihavainen" w:date="2014-10-22T11:38:00Z">
        <w:r>
          <w:rPr>
            <w:sz w:val="28"/>
            <w:szCs w:val="28"/>
          </w:rPr>
          <w:t>Esim. vaihtelevuuttaa offline moodissa riippuen käyttäjästä?</w:t>
        </w:r>
      </w:ins>
      <w:ins w:id="132" w:author="Miro Nieminen" w:date="2014-10-22T19:15:00Z">
        <w:r w:rsidR="00ED14CC">
          <w:rPr>
            <w:sz w:val="28"/>
            <w:szCs w:val="28"/>
          </w:rPr>
          <w:br/>
          <w:t>-&gt; ei osannut sanoa, “voi olla että on vaihtelevuutta”, “en suoralta käsin muista”</w:t>
        </w:r>
      </w:ins>
    </w:p>
    <w:p w14:paraId="3E107E44" w14:textId="77777777" w:rsidR="00A12E27" w:rsidRDefault="00752ED2" w:rsidP="00752ED2">
      <w:pPr>
        <w:pStyle w:val="ListParagraph"/>
        <w:numPr>
          <w:ilvl w:val="1"/>
          <w:numId w:val="1"/>
          <w:ins w:id="133" w:author="Sami Vihavainen" w:date="2014-10-22T11:38:00Z"/>
        </w:numPr>
        <w:rPr>
          <w:sz w:val="28"/>
          <w:szCs w:val="28"/>
        </w:rPr>
      </w:pPr>
      <w:ins w:id="134" w:author="Sami Vihavainen" w:date="2014-10-22T11:38:00Z">
        <w:r>
          <w:rPr>
            <w:sz w:val="28"/>
            <w:szCs w:val="28"/>
          </w:rPr>
          <w:t>Onko offline-moodi yhtään ennustettava?</w:t>
        </w:r>
      </w:ins>
      <w:r w:rsidR="003B3A1B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19C8CF33" w14:textId="4AEBCC17" w:rsidR="007C2BD1" w:rsidRDefault="00A12E27" w:rsidP="007C2BD1">
      <w:pPr>
        <w:pStyle w:val="ListParagraph"/>
        <w:numPr>
          <w:ilvl w:val="0"/>
          <w:numId w:val="1"/>
          <w:numberingChange w:id="135" w:author="Sami Vihavainen" w:date="2014-10-22T11:20:00Z" w:original="%1:11:0:."/>
        </w:numPr>
        <w:rPr>
          <w:sz w:val="28"/>
          <w:szCs w:val="28"/>
        </w:rPr>
      </w:pPr>
      <w:r>
        <w:rPr>
          <w:sz w:val="28"/>
          <w:szCs w:val="28"/>
        </w:rPr>
        <w:t>Oletko käyttänyt Päikkyä ennen offline-moodin olemassaoloa?</w:t>
      </w:r>
      <w:ins w:id="136" w:author="Miro Nieminen" w:date="2014-10-22T19:15:00Z">
        <w:r w:rsidR="00ED14CC">
          <w:rPr>
            <w:sz w:val="28"/>
            <w:szCs w:val="28"/>
          </w:rPr>
          <w:br/>
          <w:t>“Olen käyttänyt, alkuaikoina ei ollut”</w:t>
        </w:r>
      </w:ins>
    </w:p>
    <w:p w14:paraId="47C18F80" w14:textId="73782056" w:rsidR="00D713C0" w:rsidRDefault="007C2BD1" w:rsidP="007C2BD1">
      <w:pPr>
        <w:pStyle w:val="ListParagraph"/>
        <w:numPr>
          <w:ilvl w:val="0"/>
          <w:numId w:val="1"/>
          <w:numberingChange w:id="137" w:author="Sami Vihavainen" w:date="2014-10-22T11:20:00Z" w:original="%1:12:0:."/>
        </w:numPr>
        <w:rPr>
          <w:ins w:id="138" w:author="Sami Vihavainen" w:date="2014-10-22T11:24:00Z"/>
          <w:sz w:val="28"/>
          <w:szCs w:val="28"/>
        </w:rPr>
      </w:pPr>
      <w:r>
        <w:rPr>
          <w:sz w:val="28"/>
          <w:szCs w:val="28"/>
        </w:rPr>
        <w:t>Jos olet, niin m</w:t>
      </w:r>
      <w:r w:rsidR="003B3A1B" w:rsidRPr="007C2BD1">
        <w:rPr>
          <w:sz w:val="28"/>
          <w:szCs w:val="28"/>
        </w:rPr>
        <w:t>iten offline-moodin olemassaolo on muuttanut Päikyn käyttöäsi?</w:t>
      </w:r>
      <w:ins w:id="139" w:author="Miro Nieminen" w:date="2014-10-22T19:15:00Z">
        <w:r w:rsidR="00ED14CC">
          <w:rPr>
            <w:sz w:val="28"/>
            <w:szCs w:val="28"/>
          </w:rPr>
          <w:br/>
          <w:t>“Ennen oli parempaa”</w:t>
        </w:r>
        <w:r w:rsidR="00ED14CC">
          <w:rPr>
            <w:sz w:val="28"/>
            <w:szCs w:val="28"/>
          </w:rPr>
          <w:br/>
          <w:t>“Lapsien tilan vaihtumiseen itsekseen offline-moodi ei ole vaikuttanut</w:t>
        </w:r>
      </w:ins>
      <w:ins w:id="140" w:author="Miro Nieminen" w:date="2014-10-22T19:16:00Z">
        <w:r w:rsidR="00ED14CC">
          <w:rPr>
            <w:sz w:val="28"/>
            <w:szCs w:val="28"/>
          </w:rPr>
          <w:t>”</w:t>
        </w:r>
      </w:ins>
      <w:ins w:id="141" w:author="Miro Nieminen" w:date="2014-10-22T19:15:00Z">
        <w:r w:rsidR="00ED14CC">
          <w:rPr>
            <w:sz w:val="28"/>
            <w:szCs w:val="28"/>
          </w:rPr>
          <w:br/>
        </w:r>
      </w:ins>
    </w:p>
    <w:p w14:paraId="67AAEF46" w14:textId="77777777" w:rsidR="00D713C0" w:rsidRDefault="00D713C0" w:rsidP="00D713C0">
      <w:pPr>
        <w:pStyle w:val="ListParagraph"/>
        <w:numPr>
          <w:ilvl w:val="1"/>
          <w:numId w:val="1"/>
          <w:ins w:id="142" w:author="Sami Vihavainen" w:date="2014-10-22T11:25:00Z"/>
        </w:numPr>
        <w:rPr>
          <w:ins w:id="143" w:author="Sami Vihavainen" w:date="2014-10-22T11:25:00Z"/>
          <w:sz w:val="28"/>
          <w:szCs w:val="28"/>
        </w:rPr>
      </w:pPr>
      <w:ins w:id="144" w:author="Sami Vihavainen" w:date="2014-10-22T11:24:00Z">
        <w:r>
          <w:rPr>
            <w:sz w:val="28"/>
            <w:szCs w:val="28"/>
          </w:rPr>
          <w:t>[Jos ei osaa kertoa niin yritä kaivaa</w:t>
        </w:r>
      </w:ins>
      <w:ins w:id="145" w:author="Sami Vihavainen" w:date="2014-10-22T11:25:00Z">
        <w:r>
          <w:rPr>
            <w:sz w:val="28"/>
            <w:szCs w:val="28"/>
          </w:rPr>
          <w:t xml:space="preserve"> esim.</w:t>
        </w:r>
      </w:ins>
      <w:ins w:id="146" w:author="Sami Vihavainen" w:date="2014-10-22T11:24:00Z">
        <w:r>
          <w:rPr>
            <w:sz w:val="28"/>
            <w:szCs w:val="28"/>
          </w:rPr>
          <w:t>]</w:t>
        </w:r>
      </w:ins>
    </w:p>
    <w:p w14:paraId="23AA3F1A" w14:textId="25D88E15" w:rsidR="003B3A1B" w:rsidRPr="007C2BD1" w:rsidRDefault="00D713C0" w:rsidP="00D713C0">
      <w:pPr>
        <w:pStyle w:val="ListParagraph"/>
        <w:numPr>
          <w:ilvl w:val="2"/>
          <w:numId w:val="1"/>
          <w:ins w:id="147" w:author="Sami Vihavainen" w:date="2014-10-22T11:25:00Z"/>
        </w:numPr>
        <w:rPr>
          <w:sz w:val="28"/>
          <w:szCs w:val="28"/>
        </w:rPr>
      </w:pPr>
      <w:ins w:id="148" w:author="Sami Vihavainen" w:date="2014-10-22T11:25:00Z">
        <w:r>
          <w:rPr>
            <w:sz w:val="28"/>
            <w:szCs w:val="28"/>
          </w:rPr>
          <w:t>millä tavalla offline-moodi on vaikuttanut käytön mielekkyyteen</w:t>
        </w:r>
      </w:ins>
      <w:ins w:id="149" w:author="Sami Vihavainen" w:date="2014-10-22T11:26:00Z">
        <w:r>
          <w:rPr>
            <w:sz w:val="28"/>
            <w:szCs w:val="28"/>
          </w:rPr>
          <w:t>?</w:t>
        </w:r>
      </w:ins>
      <w:ins w:id="150" w:author="Sami Vihavainen" w:date="2014-10-22T11:25:00Z">
        <w:r>
          <w:rPr>
            <w:sz w:val="28"/>
            <w:szCs w:val="28"/>
          </w:rPr>
          <w:t xml:space="preserve"> </w:t>
        </w:r>
      </w:ins>
      <w:ins w:id="151" w:author="Miro Nieminen" w:date="2014-10-22T19:16:00Z">
        <w:r w:rsidR="00ED14CC">
          <w:rPr>
            <w:sz w:val="28"/>
            <w:szCs w:val="28"/>
          </w:rPr>
          <w:br/>
          <w:t>“En osaa sanoa muuta kuin yleensä Päikystä, kun esimerkiksi ne tiedot löytyy heti, ei tarvitse lähtee kansiosta etsimään”</w:t>
        </w:r>
        <w:r w:rsidR="00ED14CC">
          <w:rPr>
            <w:sz w:val="28"/>
            <w:szCs w:val="28"/>
          </w:rPr>
          <w:br/>
        </w:r>
        <w:r w:rsidR="00ED14CC">
          <w:rPr>
            <w:sz w:val="28"/>
            <w:szCs w:val="28"/>
          </w:rPr>
          <w:br/>
          <w:t>“Offline-moodi ei ole vaikuttanut käytön mielekkyyteen</w:t>
        </w:r>
      </w:ins>
      <w:ins w:id="152" w:author="Miro Nieminen" w:date="2014-10-22T19:17:00Z">
        <w:r w:rsidR="00ED14CC">
          <w:rPr>
            <w:sz w:val="28"/>
            <w:szCs w:val="28"/>
          </w:rPr>
          <w:t>”</w:t>
        </w:r>
      </w:ins>
      <w:r w:rsidR="007C2BD1" w:rsidRPr="007C2BD1">
        <w:rPr>
          <w:sz w:val="28"/>
          <w:szCs w:val="28"/>
        </w:rPr>
        <w:br/>
      </w:r>
      <w:del w:id="153" w:author="Sami Vihavainen" w:date="2014-10-22T11:43:00Z">
        <w:r w:rsidR="007C2BD1" w:rsidRPr="007C2BD1" w:rsidDel="00E03B83">
          <w:rPr>
            <w:sz w:val="28"/>
            <w:szCs w:val="28"/>
          </w:rPr>
          <w:br/>
        </w:r>
      </w:del>
    </w:p>
    <w:p w14:paraId="554386C9" w14:textId="63D7A16A" w:rsidR="007C2BD1" w:rsidRDefault="007C2BD1" w:rsidP="003B3A1B">
      <w:pPr>
        <w:pStyle w:val="ListParagraph"/>
        <w:numPr>
          <w:ilvl w:val="0"/>
          <w:numId w:val="1"/>
          <w:numberingChange w:id="154" w:author="Sami Vihavainen" w:date="2014-10-22T11:20:00Z" w:original="%1:13:0:."/>
        </w:numPr>
        <w:rPr>
          <w:sz w:val="28"/>
          <w:szCs w:val="28"/>
        </w:rPr>
      </w:pPr>
      <w:r>
        <w:rPr>
          <w:sz w:val="28"/>
          <w:szCs w:val="28"/>
        </w:rPr>
        <w:t>Kerro omin sanoin, mitä käsität tapahtuvan Päikyn mennessä offline-moodiin</w:t>
      </w:r>
      <w:ins w:id="155" w:author="Miro Nieminen" w:date="2014-10-22T19:17:00Z">
        <w:r w:rsidR="00ED14CC">
          <w:rPr>
            <w:sz w:val="28"/>
            <w:szCs w:val="28"/>
          </w:rPr>
          <w:br/>
        </w:r>
        <w:r w:rsidR="00ED14CC">
          <w:rPr>
            <w:sz w:val="28"/>
            <w:szCs w:val="28"/>
          </w:rPr>
          <w:br/>
          <w:t>“Varmaankin päivittää kenties jotakin, jotakin muistia”</w:t>
        </w:r>
        <w:r w:rsidR="00ED14CC">
          <w:rPr>
            <w:sz w:val="28"/>
            <w:szCs w:val="28"/>
          </w:rPr>
          <w:br/>
          <w:t>“Lataa jotakin”</w:t>
        </w:r>
        <w:r w:rsidR="00ED14CC">
          <w:rPr>
            <w:sz w:val="28"/>
            <w:szCs w:val="28"/>
          </w:rPr>
          <w:br/>
        </w:r>
        <w:r w:rsidR="00ED14CC">
          <w:rPr>
            <w:sz w:val="28"/>
            <w:szCs w:val="28"/>
          </w:rPr>
          <w:br/>
        </w:r>
      </w:ins>
    </w:p>
    <w:p w14:paraId="1A96ABA8" w14:textId="20688982" w:rsidR="005A089A" w:rsidRDefault="005A089A" w:rsidP="003B3A1B">
      <w:pPr>
        <w:pStyle w:val="ListParagraph"/>
        <w:numPr>
          <w:ilvl w:val="0"/>
          <w:numId w:val="1"/>
          <w:numberingChange w:id="156" w:author="Sami Vihavainen" w:date="2014-10-22T11:20:00Z" w:original="%1:14:0:."/>
        </w:numPr>
        <w:rPr>
          <w:sz w:val="28"/>
          <w:szCs w:val="28"/>
        </w:rPr>
      </w:pPr>
      <w:r>
        <w:rPr>
          <w:sz w:val="28"/>
          <w:szCs w:val="28"/>
        </w:rPr>
        <w:t xml:space="preserve">Jos merkitset Päikyssä lapsen saapuneeksi offline-moodin ollessa päällä, ja hetki tämän jälkeen salama iskee laitteeseesi muuttaen sen kasaksi tuhkaa, mitä oletat </w:t>
      </w:r>
      <w:r>
        <w:rPr>
          <w:sz w:val="28"/>
          <w:szCs w:val="28"/>
        </w:rPr>
        <w:lastRenderedPageBreak/>
        <w:t>tapahtuvan juuri tekemällesi lapsen sisäänkirjaukselle</w:t>
      </w:r>
      <w:del w:id="157" w:author="Miro Nieminen" w:date="2014-10-22T19:17:00Z">
        <w:r w:rsidDel="00ED14CC">
          <w:rPr>
            <w:sz w:val="28"/>
            <w:szCs w:val="28"/>
          </w:rPr>
          <w:delText>?</w:delText>
        </w:r>
      </w:del>
      <w:ins w:id="158" w:author="Sami Vihavainen" w:date="2014-10-22T11:26:00Z">
        <w:del w:id="159" w:author="Miro Nieminen" w:date="2014-10-22T19:17:00Z">
          <w:r w:rsidR="00D713C0" w:rsidDel="00ED14CC">
            <w:rPr>
              <w:sz w:val="28"/>
              <w:szCs w:val="28"/>
            </w:rPr>
            <w:delText xml:space="preserve"> [Tää on hyvä!]</w:delText>
          </w:r>
        </w:del>
      </w:ins>
      <w:ins w:id="160" w:author="Miro Nieminen" w:date="2014-10-22T19:17:00Z">
        <w:r w:rsidR="00ED14CC">
          <w:rPr>
            <w:sz w:val="28"/>
            <w:szCs w:val="28"/>
          </w:rPr>
          <w:t>?</w:t>
        </w:r>
        <w:r w:rsidR="00ED14CC">
          <w:rPr>
            <w:sz w:val="28"/>
            <w:szCs w:val="28"/>
          </w:rPr>
          <w:br/>
        </w:r>
      </w:ins>
      <w:ins w:id="161" w:author="Miro Nieminen" w:date="2014-10-22T19:18:00Z">
        <w:r w:rsidR="00ED14CC">
          <w:rPr>
            <w:sz w:val="28"/>
            <w:szCs w:val="28"/>
          </w:rPr>
          <w:br/>
          <w:t>“Kyllä luulis että ne merkkaukset häviää”</w:t>
        </w:r>
        <w:r w:rsidR="00ED14CC">
          <w:rPr>
            <w:sz w:val="28"/>
            <w:szCs w:val="28"/>
          </w:rPr>
          <w:br/>
          <w:t>“Jos kollega menee katsomaan sitä kenet merkkasin ulos, niin tuskin se näkyy, mutta juuri näissä meillä on ollut ongelmia”</w:t>
        </w:r>
      </w:ins>
      <w:ins w:id="162" w:author="Miro Nieminen" w:date="2014-10-22T19:17:00Z">
        <w:r w:rsidR="00ED14CC">
          <w:rPr>
            <w:sz w:val="28"/>
            <w:szCs w:val="28"/>
          </w:rPr>
          <w:br/>
        </w:r>
      </w:ins>
    </w:p>
    <w:p w14:paraId="21440F52" w14:textId="645BC2DE" w:rsidR="007C2BD1" w:rsidRDefault="007C2BD1" w:rsidP="003B3A1B">
      <w:pPr>
        <w:pStyle w:val="ListParagraph"/>
        <w:numPr>
          <w:ilvl w:val="0"/>
          <w:numId w:val="1"/>
          <w:numberingChange w:id="163" w:author="Sami Vihavainen" w:date="2014-10-22T11:20:00Z" w:original="%1:15:0:."/>
        </w:numPr>
        <w:rPr>
          <w:sz w:val="28"/>
          <w:szCs w:val="28"/>
        </w:rPr>
      </w:pPr>
      <w:r>
        <w:rPr>
          <w:sz w:val="28"/>
          <w:szCs w:val="28"/>
        </w:rPr>
        <w:t>Kerro omin sanoin, mitä käsität tapahtuvan Päikyn poistuessa offline-moodista</w:t>
      </w:r>
      <w:ins w:id="164" w:author="Miro Nieminen" w:date="2014-10-22T19:18:00Z">
        <w:r w:rsidR="00ED14CC">
          <w:rPr>
            <w:sz w:val="28"/>
            <w:szCs w:val="28"/>
          </w:rPr>
          <w:br/>
        </w:r>
        <w:r w:rsidR="00ED14CC">
          <w:rPr>
            <w:sz w:val="28"/>
            <w:szCs w:val="28"/>
          </w:rPr>
          <w:br/>
        </w:r>
      </w:ins>
      <w:ins w:id="165" w:author="Miro Nieminen" w:date="2014-10-22T19:19:00Z">
        <w:r w:rsidR="001C0655">
          <w:rPr>
            <w:sz w:val="28"/>
            <w:szCs w:val="28"/>
          </w:rPr>
          <w:t>kysyin salamaskenaariota, että se ei iskekkään, vastaus “Kyllä mä luulen että ne sinne menee”</w:t>
        </w:r>
      </w:ins>
    </w:p>
    <w:p w14:paraId="4B0C749C" w14:textId="77777777" w:rsidR="007C0A6F" w:rsidRDefault="007C0A6F" w:rsidP="007C0A6F">
      <w:pPr>
        <w:numPr>
          <w:ins w:id="166" w:author="Sami Vihavainen" w:date="2014-10-22T11:52:00Z"/>
        </w:numPr>
        <w:rPr>
          <w:ins w:id="167" w:author="Sami Vihavainen" w:date="2014-10-22T11:52:00Z"/>
          <w:sz w:val="28"/>
          <w:szCs w:val="28"/>
        </w:rPr>
      </w:pPr>
    </w:p>
    <w:p w14:paraId="37E26AE0" w14:textId="77777777" w:rsidR="007C0A6F" w:rsidRPr="007C0A6F" w:rsidRDefault="007C0A6F" w:rsidP="007C0A6F">
      <w:pPr>
        <w:pStyle w:val="ListParagraph"/>
        <w:numPr>
          <w:ilvl w:val="0"/>
          <w:numId w:val="1"/>
          <w:ins w:id="168" w:author="Sami Vihavainen" w:date="2014-10-22T11:52:00Z"/>
        </w:numPr>
        <w:rPr>
          <w:ins w:id="169" w:author="Sami Vihavainen" w:date="2014-10-22T11:52:00Z"/>
          <w:sz w:val="28"/>
          <w:szCs w:val="28"/>
          <w:rPrChange w:id="170" w:author="Sami Vihavainen" w:date="2014-10-22T11:52:00Z">
            <w:rPr>
              <w:ins w:id="171" w:author="Sami Vihavainen" w:date="2014-10-22T11:52:00Z"/>
            </w:rPr>
          </w:rPrChange>
        </w:rPr>
      </w:pPr>
      <w:ins w:id="172" w:author="Sami Vihavainen" w:date="2014-10-22T11:52:00Z">
        <w:r w:rsidRPr="007C0A6F">
          <w:rPr>
            <w:sz w:val="28"/>
            <w:szCs w:val="28"/>
          </w:rPr>
          <w:t>Haluatko jatkaa Päikyn käyttöä?</w:t>
        </w:r>
      </w:ins>
    </w:p>
    <w:p w14:paraId="042AE3ED" w14:textId="77777777" w:rsidR="007C0A6F" w:rsidRDefault="007C0A6F" w:rsidP="007C0A6F">
      <w:pPr>
        <w:pStyle w:val="ListParagraph"/>
        <w:numPr>
          <w:ilvl w:val="1"/>
          <w:numId w:val="1"/>
          <w:ins w:id="173" w:author="Sami Vihavainen" w:date="2014-10-22T11:52:00Z"/>
        </w:numPr>
        <w:rPr>
          <w:ins w:id="174" w:author="Sami Vihavainen" w:date="2014-10-22T11:52:00Z"/>
          <w:sz w:val="28"/>
          <w:szCs w:val="28"/>
        </w:rPr>
      </w:pPr>
      <w:ins w:id="175" w:author="Sami Vihavainen" w:date="2014-10-22T11:52:00Z">
        <w:r w:rsidRPr="007C0A6F">
          <w:rPr>
            <w:sz w:val="28"/>
            <w:szCs w:val="28"/>
            <w:rPrChange w:id="176" w:author="Sami Vihavainen" w:date="2014-10-22T11:52:00Z">
              <w:rPr/>
            </w:rPrChange>
          </w:rPr>
          <w:t>Miksi</w:t>
        </w:r>
        <w:r>
          <w:rPr>
            <w:sz w:val="28"/>
            <w:szCs w:val="28"/>
          </w:rPr>
          <w:t>/Miksi ei</w:t>
        </w:r>
      </w:ins>
    </w:p>
    <w:p w14:paraId="7C76B8AF" w14:textId="4C9AE5B0" w:rsidR="007C0A6F" w:rsidRPr="007C0A6F" w:rsidRDefault="007C0A6F" w:rsidP="007C0A6F">
      <w:pPr>
        <w:pStyle w:val="ListParagraph"/>
        <w:numPr>
          <w:ilvl w:val="1"/>
          <w:numId w:val="1"/>
          <w:ins w:id="177" w:author="Sami Vihavainen" w:date="2014-10-22T11:53:00Z"/>
        </w:numPr>
        <w:rPr>
          <w:ins w:id="178" w:author="Sami Vihavainen" w:date="2014-10-22T11:52:00Z"/>
          <w:sz w:val="28"/>
          <w:szCs w:val="28"/>
          <w:rPrChange w:id="179" w:author="Sami Vihavainen" w:date="2014-10-22T11:52:00Z">
            <w:rPr>
              <w:ins w:id="180" w:author="Sami Vihavainen" w:date="2014-10-22T11:52:00Z"/>
            </w:rPr>
          </w:rPrChange>
        </w:rPr>
      </w:pPr>
      <w:ins w:id="181" w:author="Sami Vihavainen" w:date="2014-10-22T11:53:00Z">
        <w:r>
          <w:rPr>
            <w:sz w:val="28"/>
            <w:szCs w:val="28"/>
          </w:rPr>
          <w:t>Kuinka offline-moodi vaikuttaa halukkuuteen?</w:t>
        </w:r>
      </w:ins>
      <w:ins w:id="182" w:author="Miro Nieminen" w:date="2014-10-22T19:19:00Z">
        <w:r w:rsidR="001C0655">
          <w:rPr>
            <w:sz w:val="28"/>
            <w:szCs w:val="28"/>
          </w:rPr>
          <w:br/>
        </w:r>
        <w:r w:rsidR="001C0655">
          <w:rPr>
            <w:sz w:val="28"/>
            <w:szCs w:val="28"/>
          </w:rPr>
          <w:br/>
        </w:r>
      </w:ins>
      <w:ins w:id="183" w:author="Miro Nieminen" w:date="2014-10-22T19:20:00Z">
        <w:r w:rsidR="001C0655">
          <w:rPr>
            <w:sz w:val="28"/>
            <w:szCs w:val="28"/>
          </w:rPr>
          <w:t>“Alussa tuntu että oma puhelin räppää” (???)</w:t>
        </w:r>
        <w:r w:rsidR="001C0655">
          <w:rPr>
            <w:sz w:val="28"/>
            <w:szCs w:val="28"/>
          </w:rPr>
          <w:br/>
          <w:t>“Aluksi puhelin tuntui haastavast päiväkotiympäristössä, vie huomiota lapsista”</w:t>
        </w:r>
        <w:r w:rsidR="001C0655">
          <w:rPr>
            <w:sz w:val="28"/>
            <w:szCs w:val="28"/>
          </w:rPr>
          <w:br/>
          <w:t>“Toivottavasti tulisi tägisysteemi”</w:t>
        </w:r>
        <w:r w:rsidR="001C0655">
          <w:rPr>
            <w:sz w:val="28"/>
            <w:szCs w:val="28"/>
          </w:rPr>
          <w:br/>
        </w:r>
        <w:r w:rsidR="003B3AB7">
          <w:rPr>
            <w:sz w:val="28"/>
            <w:szCs w:val="28"/>
          </w:rPr>
          <w:t>“Vanhemmat ovat sanoneet että tägi olisi hyvä”</w:t>
        </w:r>
        <w:r w:rsidR="003B3AB7">
          <w:rPr>
            <w:sz w:val="28"/>
            <w:szCs w:val="28"/>
          </w:rPr>
          <w:br/>
          <w:t>vanhempi: “en maksa ton Päikyn mukaan yhtään hoitomaksua</w:t>
        </w:r>
      </w:ins>
      <w:ins w:id="184" w:author="Miro Nieminen" w:date="2014-10-22T19:21:00Z">
        <w:r w:rsidR="003B3AB7">
          <w:rPr>
            <w:sz w:val="28"/>
            <w:szCs w:val="28"/>
          </w:rPr>
          <w:t>”</w:t>
        </w:r>
        <w:r w:rsidR="003B3AB7">
          <w:rPr>
            <w:sz w:val="28"/>
            <w:szCs w:val="28"/>
          </w:rPr>
          <w:br/>
        </w:r>
        <w:r w:rsidR="003B3AB7">
          <w:rPr>
            <w:sz w:val="28"/>
            <w:szCs w:val="28"/>
          </w:rPr>
          <w:br/>
          <w:t>“Toivottavasti Päikky paranee”</w:t>
        </w:r>
        <w:r w:rsidR="003B3AB7">
          <w:rPr>
            <w:sz w:val="28"/>
            <w:szCs w:val="28"/>
          </w:rPr>
          <w:br/>
        </w:r>
        <w:r w:rsidR="003B3AB7">
          <w:rPr>
            <w:sz w:val="28"/>
            <w:szCs w:val="28"/>
          </w:rPr>
          <w:br/>
          <w:t>“En halua offline-moodin takkuilevuutta”</w:t>
        </w:r>
        <w:r w:rsidR="003B3AB7">
          <w:rPr>
            <w:sz w:val="28"/>
            <w:szCs w:val="28"/>
          </w:rPr>
          <w:br/>
          <w:t>“Voisi olla ehkä parempi ilman offline-moodia”</w:t>
        </w:r>
        <w:r w:rsidR="003B3AB7">
          <w:rPr>
            <w:sz w:val="28"/>
            <w:szCs w:val="28"/>
          </w:rPr>
          <w:br/>
        </w:r>
      </w:ins>
    </w:p>
    <w:p w14:paraId="71981D9D" w14:textId="77777777" w:rsidR="007C2BD1" w:rsidRDefault="007C2BD1" w:rsidP="005A08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B4FC9A" w14:textId="77777777" w:rsidR="007C2BD1" w:rsidRDefault="007C2BD1" w:rsidP="003B3A1B">
      <w:pPr>
        <w:pStyle w:val="ListParagraph"/>
        <w:numPr>
          <w:ilvl w:val="0"/>
          <w:numId w:val="1"/>
          <w:numberingChange w:id="185" w:author="Sami Vihavainen" w:date="2014-10-22T11:20:00Z" w:original="%1:16:0:."/>
        </w:numPr>
        <w:rPr>
          <w:sz w:val="28"/>
          <w:szCs w:val="28"/>
        </w:rPr>
      </w:pPr>
      <w:r>
        <w:rPr>
          <w:sz w:val="28"/>
          <w:szCs w:val="28"/>
        </w:rPr>
        <w:t>Kerro terveisesi ja kehitysehdotuksesi Päikky-järjestelmän kehittäjille</w:t>
      </w:r>
    </w:p>
    <w:p w14:paraId="014BA7CB" w14:textId="6586486A" w:rsidR="007C2BD1" w:rsidRDefault="003B3AB7" w:rsidP="007C2BD1">
      <w:pPr>
        <w:rPr>
          <w:sz w:val="28"/>
          <w:szCs w:val="28"/>
        </w:rPr>
      </w:pPr>
      <w:ins w:id="186" w:author="Miro Nieminen" w:date="2014-10-22T19:21:00Z">
        <w:r>
          <w:rPr>
            <w:sz w:val="28"/>
            <w:szCs w:val="28"/>
          </w:rPr>
          <w:br/>
          <w:t>“Takkuilut pois!</w:t>
        </w:r>
      </w:ins>
      <w:bookmarkStart w:id="187" w:name="_GoBack"/>
      <w:bookmarkEnd w:id="187"/>
    </w:p>
    <w:p w14:paraId="4E70D65C" w14:textId="77777777" w:rsidR="007C2BD1" w:rsidRDefault="007C2BD1" w:rsidP="007C2BD1">
      <w:pPr>
        <w:rPr>
          <w:sz w:val="28"/>
          <w:szCs w:val="28"/>
        </w:rPr>
      </w:pPr>
    </w:p>
    <w:p w14:paraId="59DC696E" w14:textId="77777777" w:rsidR="007C2BD1" w:rsidRPr="007C2BD1" w:rsidRDefault="007C2BD1" w:rsidP="007C2BD1">
      <w:pPr>
        <w:rPr>
          <w:sz w:val="28"/>
          <w:szCs w:val="28"/>
        </w:rPr>
      </w:pPr>
      <w:r>
        <w:rPr>
          <w:sz w:val="28"/>
          <w:szCs w:val="28"/>
        </w:rPr>
        <w:t>Kiitos!</w:t>
      </w:r>
    </w:p>
    <w:p w14:paraId="77C57660" w14:textId="77777777" w:rsidR="003B3A1B" w:rsidRPr="003B3A1B" w:rsidRDefault="003B3A1B" w:rsidP="003B3A1B">
      <w:pPr>
        <w:pStyle w:val="ListParagraph"/>
        <w:rPr>
          <w:sz w:val="28"/>
          <w:szCs w:val="28"/>
        </w:rPr>
      </w:pPr>
    </w:p>
    <w:p w14:paraId="6D5B43C6" w14:textId="77777777" w:rsidR="00E777DB" w:rsidRPr="00E777DB" w:rsidRDefault="00E777DB">
      <w:pPr>
        <w:rPr>
          <w:sz w:val="40"/>
          <w:szCs w:val="40"/>
        </w:rPr>
      </w:pPr>
    </w:p>
    <w:sectPr w:rsidR="00E777DB" w:rsidRPr="00E777DB" w:rsidSect="00BD0F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1BB9"/>
    <w:multiLevelType w:val="hybridMultilevel"/>
    <w:tmpl w:val="CB5AE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visionView w:markup="0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E777DB"/>
    <w:rsid w:val="000F110F"/>
    <w:rsid w:val="001C0655"/>
    <w:rsid w:val="003B3A1B"/>
    <w:rsid w:val="003B3AB7"/>
    <w:rsid w:val="004D5C65"/>
    <w:rsid w:val="005A089A"/>
    <w:rsid w:val="00752ED2"/>
    <w:rsid w:val="007C0A6F"/>
    <w:rsid w:val="007C2BD1"/>
    <w:rsid w:val="00885BF2"/>
    <w:rsid w:val="00A12E27"/>
    <w:rsid w:val="00AB61AB"/>
    <w:rsid w:val="00AD62DA"/>
    <w:rsid w:val="00BD0F9F"/>
    <w:rsid w:val="00D713C0"/>
    <w:rsid w:val="00E03B83"/>
    <w:rsid w:val="00E777DB"/>
    <w:rsid w:val="00ED1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5C2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3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3C0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85BF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1063</Words>
  <Characters>6061</Characters>
  <Application>Microsoft Macintosh Word</Application>
  <DocSecurity>0</DocSecurity>
  <Lines>50</Lines>
  <Paragraphs>14</Paragraphs>
  <ScaleCrop>false</ScaleCrop>
  <Company>Futurice Oy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Nieminen</dc:creator>
  <cp:keywords/>
  <dc:description/>
  <cp:lastModifiedBy>Miro Nieminen</cp:lastModifiedBy>
  <cp:revision>7</cp:revision>
  <dcterms:created xsi:type="dcterms:W3CDTF">2014-10-22T08:44:00Z</dcterms:created>
  <dcterms:modified xsi:type="dcterms:W3CDTF">2014-10-22T16:22:00Z</dcterms:modified>
</cp:coreProperties>
</file>