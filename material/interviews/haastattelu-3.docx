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833D30" w14:textId="77777777" w:rsidR="00E777DB" w:rsidRDefault="00E777DB" w:rsidP="00E777DB">
      <w:pPr>
        <w:pStyle w:val="Title"/>
        <w:rPr>
          <w:sz w:val="40"/>
          <w:szCs w:val="40"/>
        </w:rPr>
      </w:pPr>
      <w:proofErr w:type="spellStart"/>
      <w:r w:rsidRPr="00E777DB">
        <w:rPr>
          <w:sz w:val="40"/>
          <w:szCs w:val="40"/>
        </w:rPr>
        <w:t>Haastattelu</w:t>
      </w:r>
      <w:proofErr w:type="spellEnd"/>
      <w:r w:rsidRPr="00E777DB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Päikky-järjestelmän</w:t>
      </w:r>
      <w:proofErr w:type="spellEnd"/>
      <w:r w:rsidRPr="00E777DB">
        <w:rPr>
          <w:sz w:val="40"/>
          <w:szCs w:val="40"/>
        </w:rPr>
        <w:t xml:space="preserve"> offline-</w:t>
      </w:r>
      <w:proofErr w:type="spellStart"/>
      <w:r>
        <w:rPr>
          <w:sz w:val="40"/>
          <w:szCs w:val="40"/>
        </w:rPr>
        <w:t>tuesta</w:t>
      </w:r>
      <w:proofErr w:type="spellEnd"/>
    </w:p>
    <w:p w14:paraId="74CF41B0" w14:textId="77777777" w:rsidR="00E777DB" w:rsidRDefault="00E777DB" w:rsidP="00E777DB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Vastauksia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käytetään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nimettömänä</w:t>
      </w:r>
      <w:proofErr w:type="spellEnd"/>
      <w:r>
        <w:rPr>
          <w:sz w:val="28"/>
          <w:szCs w:val="28"/>
        </w:rPr>
        <w:t xml:space="preserve"> Miro </w:t>
      </w:r>
      <w:proofErr w:type="spellStart"/>
      <w:r>
        <w:rPr>
          <w:sz w:val="28"/>
          <w:szCs w:val="28"/>
        </w:rPr>
        <w:t>Niemisen</w:t>
      </w:r>
      <w:proofErr w:type="spellEnd"/>
      <w:r>
        <w:rPr>
          <w:sz w:val="28"/>
          <w:szCs w:val="28"/>
        </w:rPr>
        <w:t xml:space="preserve"> DI-</w:t>
      </w:r>
      <w:proofErr w:type="spellStart"/>
      <w:r>
        <w:rPr>
          <w:sz w:val="28"/>
          <w:szCs w:val="28"/>
        </w:rPr>
        <w:t>työn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myöhemmin</w:t>
      </w:r>
      <w:proofErr w:type="spellEnd"/>
      <w:r>
        <w:rPr>
          <w:sz w:val="28"/>
          <w:szCs w:val="28"/>
        </w:rPr>
        <w:t xml:space="preserve"> vain “DI-</w:t>
      </w:r>
      <w:proofErr w:type="spellStart"/>
      <w:r>
        <w:rPr>
          <w:sz w:val="28"/>
          <w:szCs w:val="28"/>
        </w:rPr>
        <w:t>työ</w:t>
      </w:r>
      <w:proofErr w:type="spellEnd"/>
      <w:r>
        <w:rPr>
          <w:sz w:val="28"/>
          <w:szCs w:val="28"/>
        </w:rPr>
        <w:t xml:space="preserve">”) </w:t>
      </w:r>
      <w:proofErr w:type="spellStart"/>
      <w:r>
        <w:rPr>
          <w:sz w:val="28"/>
          <w:szCs w:val="28"/>
        </w:rPr>
        <w:t>aineistona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Vastauksien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perusteella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pyritään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jatkokehittämään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Päikky-järjestelmää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myöhemmin</w:t>
      </w:r>
      <w:proofErr w:type="spellEnd"/>
      <w:r>
        <w:rPr>
          <w:sz w:val="28"/>
          <w:szCs w:val="28"/>
        </w:rPr>
        <w:t xml:space="preserve"> vain “</w:t>
      </w:r>
      <w:proofErr w:type="spellStart"/>
      <w:r>
        <w:rPr>
          <w:sz w:val="28"/>
          <w:szCs w:val="28"/>
        </w:rPr>
        <w:t>Päikky</w:t>
      </w:r>
      <w:proofErr w:type="spellEnd"/>
      <w:r>
        <w:rPr>
          <w:sz w:val="28"/>
          <w:szCs w:val="28"/>
        </w:rPr>
        <w:t xml:space="preserve">”) </w:t>
      </w:r>
      <w:proofErr w:type="spellStart"/>
      <w:r>
        <w:rPr>
          <w:sz w:val="28"/>
          <w:szCs w:val="28"/>
        </w:rPr>
        <w:t>entistä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käyttäjäystävällisemmäksi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</w:p>
    <w:p w14:paraId="4E17E277" w14:textId="77777777" w:rsidR="00E777DB" w:rsidRDefault="00E777DB" w:rsidP="00E777DB">
      <w:pPr>
        <w:rPr>
          <w:sz w:val="28"/>
          <w:szCs w:val="28"/>
        </w:rPr>
      </w:pPr>
    </w:p>
    <w:p w14:paraId="0557CDDE" w14:textId="77777777" w:rsidR="00E777DB" w:rsidRDefault="00E777DB" w:rsidP="00E777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Haastattelu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nauhoitetaan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ääninauhurilla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litterointia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varten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ja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nauhoitukset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tuhotaan</w:t>
      </w:r>
      <w:proofErr w:type="spellEnd"/>
      <w:r>
        <w:rPr>
          <w:sz w:val="28"/>
          <w:szCs w:val="28"/>
        </w:rPr>
        <w:t xml:space="preserve"> DI-</w:t>
      </w:r>
      <w:proofErr w:type="spellStart"/>
      <w:r>
        <w:rPr>
          <w:sz w:val="28"/>
          <w:szCs w:val="28"/>
        </w:rPr>
        <w:t>työn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valmistuttua</w:t>
      </w:r>
      <w:proofErr w:type="spellEnd"/>
      <w:r>
        <w:rPr>
          <w:sz w:val="28"/>
          <w:szCs w:val="28"/>
        </w:rPr>
        <w:t xml:space="preserve">. </w:t>
      </w:r>
    </w:p>
    <w:p w14:paraId="148180F0" w14:textId="77777777" w:rsidR="00E777DB" w:rsidRDefault="00E777DB" w:rsidP="00E777DB">
      <w:pPr>
        <w:rPr>
          <w:sz w:val="28"/>
          <w:szCs w:val="28"/>
        </w:rPr>
      </w:pPr>
    </w:p>
    <w:p w14:paraId="473C2F02" w14:textId="77777777" w:rsidR="00E777DB" w:rsidRDefault="00E777DB" w:rsidP="00E777DB">
      <w:pPr>
        <w:rPr>
          <w:sz w:val="28"/>
          <w:szCs w:val="28"/>
        </w:rPr>
      </w:pPr>
      <w:r>
        <w:rPr>
          <w:sz w:val="28"/>
          <w:szCs w:val="28"/>
        </w:rPr>
        <w:t xml:space="preserve">Jos </w:t>
      </w:r>
      <w:proofErr w:type="spellStart"/>
      <w:r>
        <w:rPr>
          <w:sz w:val="28"/>
          <w:szCs w:val="28"/>
        </w:rPr>
        <w:t>jokin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kysymys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tuntuu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arveluttavalta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tai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epämiellyttävältä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siihen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jättää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vastaamatta</w:t>
      </w:r>
      <w:proofErr w:type="spellEnd"/>
      <w:r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Mihinkään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kysymykseen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ei</w:t>
      </w:r>
      <w:proofErr w:type="spellEnd"/>
      <w:r>
        <w:rPr>
          <w:sz w:val="28"/>
          <w:szCs w:val="28"/>
        </w:rPr>
        <w:t xml:space="preserve"> ole </w:t>
      </w:r>
      <w:proofErr w:type="spellStart"/>
      <w:r>
        <w:rPr>
          <w:sz w:val="28"/>
          <w:szCs w:val="28"/>
        </w:rPr>
        <w:t>olemassa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oikeita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vastauksia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mahdollisimman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omakohtaisia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kokemuksia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asiasta</w:t>
      </w:r>
      <w:proofErr w:type="spellEnd"/>
      <w:r>
        <w:rPr>
          <w:sz w:val="28"/>
          <w:szCs w:val="28"/>
        </w:rPr>
        <w:t>.</w:t>
      </w:r>
      <w:proofErr w:type="gramEnd"/>
    </w:p>
    <w:p w14:paraId="6AE445ED" w14:textId="77777777" w:rsidR="00E777DB" w:rsidRPr="00E777DB" w:rsidRDefault="00E777DB" w:rsidP="00E777DB">
      <w:pPr>
        <w:rPr>
          <w:sz w:val="28"/>
          <w:szCs w:val="28"/>
        </w:rPr>
      </w:pPr>
    </w:p>
    <w:p w14:paraId="525B8C02" w14:textId="77777777" w:rsidR="00752ED2" w:rsidRDefault="00E777DB" w:rsidP="00E777DB">
      <w:pPr>
        <w:pStyle w:val="ListParagraph"/>
        <w:numPr>
          <w:ilvl w:val="0"/>
          <w:numId w:val="1"/>
          <w:numberingChange w:id="0" w:author="Sami Vihavainen" w:date="2014-10-22T11:20:00Z" w:original="%1:1:0:."/>
        </w:numPr>
        <w:rPr>
          <w:ins w:id="1" w:author="Sami Vihavainen" w:date="2014-10-22T11:34:00Z"/>
          <w:sz w:val="28"/>
          <w:szCs w:val="28"/>
        </w:rPr>
      </w:pPr>
      <w:proofErr w:type="spellStart"/>
      <w:r>
        <w:rPr>
          <w:sz w:val="28"/>
          <w:szCs w:val="28"/>
        </w:rPr>
        <w:t>Kerro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lyhyesti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työnkuvasi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ja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kuinka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ollut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töissä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tässä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päiväkodissa</w:t>
      </w:r>
      <w:proofErr w:type="spellEnd"/>
      <w:r>
        <w:rPr>
          <w:sz w:val="28"/>
          <w:szCs w:val="28"/>
        </w:rPr>
        <w:t xml:space="preserve">? </w:t>
      </w:r>
      <w:proofErr w:type="spellStart"/>
      <w:r>
        <w:rPr>
          <w:sz w:val="28"/>
          <w:szCs w:val="28"/>
        </w:rPr>
        <w:t>Saanko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käyttää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tätä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tietoa</w:t>
      </w:r>
      <w:proofErr w:type="spellEnd"/>
      <w:r>
        <w:rPr>
          <w:sz w:val="28"/>
          <w:szCs w:val="28"/>
        </w:rPr>
        <w:t xml:space="preserve"> DI-</w:t>
      </w:r>
      <w:proofErr w:type="spellStart"/>
      <w:r>
        <w:rPr>
          <w:sz w:val="28"/>
          <w:szCs w:val="28"/>
        </w:rPr>
        <w:t>työssäni</w:t>
      </w:r>
      <w:proofErr w:type="spellEnd"/>
      <w:r>
        <w:rPr>
          <w:sz w:val="28"/>
          <w:szCs w:val="28"/>
        </w:rPr>
        <w:t>?</w:t>
      </w:r>
      <w:ins w:id="2" w:author="Miro Nieminen" w:date="2014-10-23T16:35:00Z">
        <w:r w:rsidR="00AC465D">
          <w:rPr>
            <w:sz w:val="28"/>
            <w:szCs w:val="28"/>
          </w:rPr>
          <w:br/>
        </w:r>
      </w:ins>
      <w:ins w:id="3" w:author="Miro Nieminen" w:date="2014-10-23T16:36:00Z">
        <w:r w:rsidR="00AC465D">
          <w:rPr>
            <w:sz w:val="28"/>
            <w:szCs w:val="28"/>
          </w:rPr>
          <w:br/>
        </w:r>
        <w:proofErr w:type="spellStart"/>
        <w:r w:rsidR="00AC465D">
          <w:rPr>
            <w:sz w:val="28"/>
            <w:szCs w:val="28"/>
          </w:rPr>
          <w:t>Ikaalinen</w:t>
        </w:r>
        <w:proofErr w:type="spellEnd"/>
        <w:r w:rsidR="00AC465D">
          <w:rPr>
            <w:sz w:val="28"/>
            <w:szCs w:val="28"/>
          </w:rPr>
          <w:t xml:space="preserve">, </w:t>
        </w:r>
        <w:proofErr w:type="spellStart"/>
        <w:r w:rsidR="00AC465D">
          <w:rPr>
            <w:sz w:val="28"/>
            <w:szCs w:val="28"/>
          </w:rPr>
          <w:t>keskustan</w:t>
        </w:r>
        <w:proofErr w:type="spellEnd"/>
        <w:r w:rsidR="00AC465D">
          <w:rPr>
            <w:sz w:val="28"/>
            <w:szCs w:val="28"/>
          </w:rPr>
          <w:t xml:space="preserve"> </w:t>
        </w:r>
        <w:proofErr w:type="spellStart"/>
        <w:r w:rsidR="00AC465D">
          <w:rPr>
            <w:sz w:val="28"/>
            <w:szCs w:val="28"/>
          </w:rPr>
          <w:t>päiväkoti</w:t>
        </w:r>
        <w:proofErr w:type="spellEnd"/>
        <w:r w:rsidR="00AC465D">
          <w:rPr>
            <w:sz w:val="28"/>
            <w:szCs w:val="28"/>
          </w:rPr>
          <w:t xml:space="preserve">, </w:t>
        </w:r>
        <w:proofErr w:type="spellStart"/>
        <w:r w:rsidR="00AC465D">
          <w:rPr>
            <w:sz w:val="28"/>
            <w:szCs w:val="28"/>
          </w:rPr>
          <w:t>vuororyhmässä</w:t>
        </w:r>
        <w:proofErr w:type="spellEnd"/>
        <w:r w:rsidR="00AC465D">
          <w:rPr>
            <w:sz w:val="28"/>
            <w:szCs w:val="28"/>
          </w:rPr>
          <w:t xml:space="preserve"> </w:t>
        </w:r>
        <w:proofErr w:type="spellStart"/>
        <w:r w:rsidR="00AC465D">
          <w:rPr>
            <w:sz w:val="28"/>
            <w:szCs w:val="28"/>
          </w:rPr>
          <w:t>töissä</w:t>
        </w:r>
        <w:proofErr w:type="spellEnd"/>
        <w:r w:rsidR="00AC465D">
          <w:rPr>
            <w:sz w:val="28"/>
            <w:szCs w:val="28"/>
          </w:rPr>
          <w:t xml:space="preserve">, 2013 </w:t>
        </w:r>
        <w:proofErr w:type="spellStart"/>
        <w:r w:rsidR="00AC465D">
          <w:rPr>
            <w:sz w:val="28"/>
            <w:szCs w:val="28"/>
          </w:rPr>
          <w:t>heinäkuusta</w:t>
        </w:r>
        <w:proofErr w:type="spellEnd"/>
        <w:r w:rsidR="00AC465D">
          <w:rPr>
            <w:sz w:val="28"/>
            <w:szCs w:val="28"/>
          </w:rPr>
          <w:t xml:space="preserve"> </w:t>
        </w:r>
        <w:proofErr w:type="spellStart"/>
        <w:r w:rsidR="00AC465D">
          <w:rPr>
            <w:sz w:val="28"/>
            <w:szCs w:val="28"/>
          </w:rPr>
          <w:t>asti</w:t>
        </w:r>
      </w:ins>
      <w:proofErr w:type="spellEnd"/>
      <w:ins w:id="4" w:author="Miro Nieminen" w:date="2014-10-23T16:44:00Z">
        <w:r w:rsidR="002358EE">
          <w:rPr>
            <w:sz w:val="28"/>
            <w:szCs w:val="28"/>
          </w:rPr>
          <w:br/>
        </w:r>
        <w:r w:rsidR="002358EE">
          <w:rPr>
            <w:sz w:val="28"/>
            <w:szCs w:val="28"/>
          </w:rPr>
          <w:br/>
          <w:t>(</w:t>
        </w:r>
        <w:proofErr w:type="spellStart"/>
        <w:r w:rsidR="002358EE">
          <w:rPr>
            <w:sz w:val="28"/>
            <w:szCs w:val="28"/>
          </w:rPr>
          <w:t>Vuorohoitopäiväkodissa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kaks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ryhmää</w:t>
        </w:r>
        <w:proofErr w:type="spellEnd"/>
        <w:r w:rsidR="002358EE">
          <w:rPr>
            <w:sz w:val="28"/>
            <w:szCs w:val="28"/>
          </w:rPr>
          <w:t xml:space="preserve">, 12+16 </w:t>
        </w:r>
        <w:proofErr w:type="spellStart"/>
        <w:r w:rsidR="002358EE">
          <w:rPr>
            <w:sz w:val="28"/>
            <w:szCs w:val="28"/>
          </w:rPr>
          <w:t>lasta</w:t>
        </w:r>
        <w:proofErr w:type="spellEnd"/>
        <w:r w:rsidR="002358EE">
          <w:rPr>
            <w:sz w:val="28"/>
            <w:szCs w:val="28"/>
          </w:rPr>
          <w:t xml:space="preserve">, </w:t>
        </w:r>
      </w:ins>
      <w:ins w:id="5" w:author="Miro Nieminen" w:date="2014-10-23T16:45:00Z">
        <w:r w:rsidR="002358EE">
          <w:rPr>
            <w:sz w:val="28"/>
            <w:szCs w:val="28"/>
          </w:rPr>
          <w:t>“</w:t>
        </w:r>
        <w:proofErr w:type="spellStart"/>
        <w:r w:rsidR="002358EE">
          <w:rPr>
            <w:sz w:val="28"/>
            <w:szCs w:val="28"/>
          </w:rPr>
          <w:t>normi</w:t>
        </w:r>
        <w:proofErr w:type="spellEnd"/>
        <w:r w:rsidR="002358EE">
          <w:rPr>
            <w:sz w:val="28"/>
            <w:szCs w:val="28"/>
          </w:rPr>
          <w:t>”-</w:t>
        </w:r>
        <w:proofErr w:type="spellStart"/>
        <w:r w:rsidR="002358EE">
          <w:rPr>
            <w:sz w:val="28"/>
            <w:szCs w:val="28"/>
          </w:rPr>
          <w:t>puolella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Ikaalisen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päivähoidossa</w:t>
        </w:r>
        <w:proofErr w:type="spellEnd"/>
        <w:r w:rsidR="002358EE">
          <w:rPr>
            <w:sz w:val="28"/>
            <w:szCs w:val="28"/>
          </w:rPr>
          <w:t xml:space="preserve"> n. 50 </w:t>
        </w:r>
        <w:proofErr w:type="spellStart"/>
        <w:r w:rsidR="002358EE">
          <w:rPr>
            <w:sz w:val="28"/>
            <w:szCs w:val="28"/>
          </w:rPr>
          <w:t>lasta</w:t>
        </w:r>
        <w:proofErr w:type="spellEnd"/>
        <w:r w:rsidR="002358EE">
          <w:rPr>
            <w:sz w:val="28"/>
            <w:szCs w:val="28"/>
          </w:rPr>
          <w:t>)</w:t>
        </w:r>
        <w:r w:rsidR="002358EE">
          <w:rPr>
            <w:sz w:val="28"/>
            <w:szCs w:val="28"/>
          </w:rPr>
          <w:br/>
        </w:r>
        <w:r w:rsidR="002358EE">
          <w:rPr>
            <w:sz w:val="28"/>
            <w:szCs w:val="28"/>
          </w:rPr>
          <w:br/>
          <w:t>(</w:t>
        </w:r>
        <w:proofErr w:type="spellStart"/>
        <w:r w:rsidR="002358EE">
          <w:rPr>
            <w:sz w:val="28"/>
            <w:szCs w:val="28"/>
          </w:rPr>
          <w:t>Vuorohoitoryhmät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toimivat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kerrostalon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alakerrassa</w:t>
        </w:r>
        <w:proofErr w:type="spellEnd"/>
        <w:r w:rsidR="002358EE">
          <w:rPr>
            <w:sz w:val="28"/>
            <w:szCs w:val="28"/>
          </w:rPr>
          <w:t>/</w:t>
        </w:r>
        <w:proofErr w:type="spellStart"/>
        <w:r w:rsidR="002358EE">
          <w:rPr>
            <w:sz w:val="28"/>
            <w:szCs w:val="28"/>
          </w:rPr>
          <w:t>kellarissa</w:t>
        </w:r>
        <w:proofErr w:type="spellEnd"/>
        <w:r w:rsidR="002358EE">
          <w:rPr>
            <w:sz w:val="28"/>
            <w:szCs w:val="28"/>
          </w:rPr>
          <w:t xml:space="preserve">, </w:t>
        </w:r>
        <w:proofErr w:type="spellStart"/>
        <w:r w:rsidR="002358EE">
          <w:rPr>
            <w:sz w:val="28"/>
            <w:szCs w:val="28"/>
          </w:rPr>
          <w:t>siellä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kenttä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huonompi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kuin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varsinaisessa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Ikaalisen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päiväkodissa</w:t>
        </w:r>
        <w:proofErr w:type="spellEnd"/>
        <w:r w:rsidR="002358EE">
          <w:rPr>
            <w:sz w:val="28"/>
            <w:szCs w:val="28"/>
          </w:rPr>
          <w:t>)</w:t>
        </w:r>
      </w:ins>
      <w:ins w:id="6" w:author="Miro Nieminen" w:date="2014-10-23T16:35:00Z">
        <w:r w:rsidR="00AC465D">
          <w:rPr>
            <w:sz w:val="28"/>
            <w:szCs w:val="28"/>
          </w:rPr>
          <w:br/>
        </w:r>
      </w:ins>
    </w:p>
    <w:p w14:paraId="1D170CC2" w14:textId="77777777" w:rsidR="00E777DB" w:rsidRDefault="00752ED2" w:rsidP="00E777DB">
      <w:pPr>
        <w:pStyle w:val="ListParagraph"/>
        <w:numPr>
          <w:ilvl w:val="0"/>
          <w:numId w:val="1"/>
          <w:ins w:id="7" w:author="Sami Vihavainen" w:date="2014-10-22T11:34:00Z"/>
        </w:numPr>
        <w:rPr>
          <w:sz w:val="28"/>
          <w:szCs w:val="28"/>
        </w:rPr>
      </w:pPr>
      <w:proofErr w:type="spellStart"/>
      <w:ins w:id="8" w:author="Sami Vihavainen" w:date="2014-10-22T11:35:00Z">
        <w:r>
          <w:rPr>
            <w:sz w:val="28"/>
            <w:szCs w:val="28"/>
          </w:rPr>
          <w:t>Taustaa</w:t>
        </w:r>
        <w:proofErr w:type="spellEnd"/>
        <w:r>
          <w:rPr>
            <w:sz w:val="28"/>
            <w:szCs w:val="28"/>
          </w:rPr>
          <w:t xml:space="preserve">: </w:t>
        </w:r>
        <w:proofErr w:type="spellStart"/>
        <w:r>
          <w:rPr>
            <w:sz w:val="28"/>
            <w:szCs w:val="28"/>
          </w:rPr>
          <w:t>i</w:t>
        </w:r>
      </w:ins>
      <w:ins w:id="9" w:author="Sami Vihavainen" w:date="2014-10-22T11:34:00Z">
        <w:r>
          <w:rPr>
            <w:sz w:val="28"/>
            <w:szCs w:val="28"/>
          </w:rPr>
          <w:t>kä</w:t>
        </w:r>
        <w:proofErr w:type="spellEnd"/>
        <w:r>
          <w:rPr>
            <w:sz w:val="28"/>
            <w:szCs w:val="28"/>
          </w:rPr>
          <w:t xml:space="preserve">, </w:t>
        </w:r>
        <w:proofErr w:type="spellStart"/>
        <w:r>
          <w:rPr>
            <w:sz w:val="28"/>
            <w:szCs w:val="28"/>
          </w:rPr>
          <w:t>käytössä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oleva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puhelin</w:t>
        </w:r>
        <w:proofErr w:type="spellEnd"/>
        <w:r>
          <w:rPr>
            <w:sz w:val="28"/>
            <w:szCs w:val="28"/>
          </w:rPr>
          <w:t>,</w:t>
        </w:r>
      </w:ins>
      <w:ins w:id="10" w:author="Sami Vihavainen" w:date="2014-10-22T11:35:00Z"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teknologiaosaaminen</w:t>
        </w:r>
        <w:proofErr w:type="spellEnd"/>
        <w:r>
          <w:rPr>
            <w:sz w:val="28"/>
            <w:szCs w:val="28"/>
          </w:rPr>
          <w:t xml:space="preserve"> </w:t>
        </w:r>
        <w:del w:id="11" w:author="Miro Nieminen" w:date="2014-10-23T16:35:00Z">
          <w:r w:rsidDel="00AC465D">
            <w:rPr>
              <w:sz w:val="28"/>
              <w:szCs w:val="28"/>
            </w:rPr>
            <w:delText>[</w:delText>
          </w:r>
        </w:del>
      </w:ins>
      <w:ins w:id="12" w:author="Sami Vihavainen" w:date="2014-10-22T11:34:00Z">
        <w:del w:id="13" w:author="Miro Nieminen" w:date="2014-10-23T16:35:00Z">
          <w:r w:rsidDel="00AC465D">
            <w:rPr>
              <w:sz w:val="28"/>
              <w:szCs w:val="28"/>
            </w:rPr>
            <w:delText xml:space="preserve"> </w:delText>
          </w:r>
        </w:del>
      </w:ins>
      <w:ins w:id="14" w:author="Miro Nieminen" w:date="2014-10-23T16:36:00Z">
        <w:r w:rsidR="00AC465D">
          <w:rPr>
            <w:sz w:val="28"/>
            <w:szCs w:val="28"/>
          </w:rPr>
          <w:br/>
          <w:t xml:space="preserve">33v, Nokia </w:t>
        </w:r>
        <w:proofErr w:type="spellStart"/>
        <w:r w:rsidR="00AC465D">
          <w:rPr>
            <w:sz w:val="28"/>
            <w:szCs w:val="28"/>
          </w:rPr>
          <w:t>Lumia</w:t>
        </w:r>
        <w:proofErr w:type="spellEnd"/>
        <w:r w:rsidR="00AC465D">
          <w:rPr>
            <w:sz w:val="28"/>
            <w:szCs w:val="28"/>
          </w:rPr>
          <w:br/>
        </w:r>
        <w:r w:rsidR="00AC465D">
          <w:rPr>
            <w:sz w:val="28"/>
            <w:szCs w:val="28"/>
          </w:rPr>
          <w:br/>
          <w:t>“</w:t>
        </w:r>
        <w:proofErr w:type="spellStart"/>
        <w:r w:rsidR="00AC465D">
          <w:rPr>
            <w:sz w:val="28"/>
            <w:szCs w:val="28"/>
          </w:rPr>
          <w:t>Luonnehdin</w:t>
        </w:r>
        <w:proofErr w:type="spellEnd"/>
        <w:r w:rsidR="00AC465D">
          <w:rPr>
            <w:sz w:val="28"/>
            <w:szCs w:val="28"/>
          </w:rPr>
          <w:t xml:space="preserve"> </w:t>
        </w:r>
        <w:proofErr w:type="spellStart"/>
        <w:r w:rsidR="00AC465D">
          <w:rPr>
            <w:sz w:val="28"/>
            <w:szCs w:val="28"/>
          </w:rPr>
          <w:t>itseäni</w:t>
        </w:r>
        <w:proofErr w:type="spellEnd"/>
        <w:r w:rsidR="00AC465D">
          <w:rPr>
            <w:sz w:val="28"/>
            <w:szCs w:val="28"/>
          </w:rPr>
          <w:t xml:space="preserve"> </w:t>
        </w:r>
        <w:proofErr w:type="spellStart"/>
        <w:r w:rsidR="00AC465D">
          <w:rPr>
            <w:sz w:val="28"/>
            <w:szCs w:val="28"/>
          </w:rPr>
          <w:t>hyväksi</w:t>
        </w:r>
        <w:proofErr w:type="spellEnd"/>
        <w:r w:rsidR="00AC465D">
          <w:rPr>
            <w:sz w:val="28"/>
            <w:szCs w:val="28"/>
          </w:rPr>
          <w:t xml:space="preserve"> </w:t>
        </w:r>
        <w:proofErr w:type="spellStart"/>
        <w:r w:rsidR="00AC465D">
          <w:rPr>
            <w:sz w:val="28"/>
            <w:szCs w:val="28"/>
          </w:rPr>
          <w:t>älypuhelimen</w:t>
        </w:r>
        <w:proofErr w:type="spellEnd"/>
        <w:r w:rsidR="00AC465D">
          <w:rPr>
            <w:sz w:val="28"/>
            <w:szCs w:val="28"/>
          </w:rPr>
          <w:t xml:space="preserve"> </w:t>
        </w:r>
        <w:proofErr w:type="spellStart"/>
        <w:r w:rsidR="00AC465D">
          <w:rPr>
            <w:sz w:val="28"/>
            <w:szCs w:val="28"/>
          </w:rPr>
          <w:t>käyttäjäksi</w:t>
        </w:r>
      </w:ins>
      <w:proofErr w:type="spellEnd"/>
      <w:ins w:id="15" w:author="Miro Nieminen" w:date="2014-10-23T16:37:00Z">
        <w:r w:rsidR="00AC465D">
          <w:rPr>
            <w:sz w:val="28"/>
            <w:szCs w:val="28"/>
          </w:rPr>
          <w:t>”</w:t>
        </w:r>
      </w:ins>
      <w:r w:rsidR="003B3A1B">
        <w:rPr>
          <w:sz w:val="28"/>
          <w:szCs w:val="28"/>
        </w:rPr>
        <w:br/>
      </w:r>
      <w:r w:rsidR="007C2BD1">
        <w:rPr>
          <w:sz w:val="28"/>
          <w:szCs w:val="28"/>
        </w:rPr>
        <w:br/>
      </w:r>
    </w:p>
    <w:p w14:paraId="185134C3" w14:textId="77777777" w:rsidR="00A12E27" w:rsidRDefault="00E777DB" w:rsidP="00E777DB">
      <w:pPr>
        <w:pStyle w:val="ListParagraph"/>
        <w:numPr>
          <w:ilvl w:val="0"/>
          <w:numId w:val="1"/>
          <w:numberingChange w:id="16" w:author="Sami Vihavainen" w:date="2014-10-22T11:20:00Z" w:original="%1:2:0:."/>
        </w:numPr>
        <w:rPr>
          <w:sz w:val="28"/>
          <w:szCs w:val="28"/>
        </w:rPr>
      </w:pPr>
      <w:proofErr w:type="spellStart"/>
      <w:r w:rsidRPr="00A12E27">
        <w:rPr>
          <w:sz w:val="28"/>
          <w:szCs w:val="28"/>
        </w:rPr>
        <w:t>Mihin</w:t>
      </w:r>
      <w:proofErr w:type="spellEnd"/>
      <w:r w:rsidRPr="00A12E27">
        <w:rPr>
          <w:sz w:val="28"/>
          <w:szCs w:val="28"/>
        </w:rPr>
        <w:t xml:space="preserve"> </w:t>
      </w:r>
      <w:proofErr w:type="spellStart"/>
      <w:r w:rsidRPr="00A12E27">
        <w:rPr>
          <w:sz w:val="28"/>
          <w:szCs w:val="28"/>
        </w:rPr>
        <w:t>käytit</w:t>
      </w:r>
      <w:proofErr w:type="spellEnd"/>
      <w:r w:rsidRPr="00A12E27">
        <w:rPr>
          <w:sz w:val="28"/>
          <w:szCs w:val="28"/>
        </w:rPr>
        <w:t xml:space="preserve"> </w:t>
      </w:r>
      <w:proofErr w:type="spellStart"/>
      <w:r w:rsidRPr="00A12E27">
        <w:rPr>
          <w:sz w:val="28"/>
          <w:szCs w:val="28"/>
        </w:rPr>
        <w:t>viimeksi</w:t>
      </w:r>
      <w:proofErr w:type="spellEnd"/>
      <w:r w:rsidRPr="00A12E27">
        <w:rPr>
          <w:sz w:val="28"/>
          <w:szCs w:val="28"/>
        </w:rPr>
        <w:t xml:space="preserve"> </w:t>
      </w:r>
      <w:proofErr w:type="spellStart"/>
      <w:r w:rsidRPr="00A12E27">
        <w:rPr>
          <w:sz w:val="28"/>
          <w:szCs w:val="28"/>
        </w:rPr>
        <w:t>Päikky</w:t>
      </w:r>
      <w:r w:rsidR="00A12E27">
        <w:rPr>
          <w:sz w:val="28"/>
          <w:szCs w:val="28"/>
        </w:rPr>
        <w:t>ä</w:t>
      </w:r>
      <w:proofErr w:type="spellEnd"/>
      <w:r w:rsidR="00A12E27">
        <w:rPr>
          <w:sz w:val="28"/>
          <w:szCs w:val="28"/>
        </w:rPr>
        <w:t>?</w:t>
      </w:r>
      <w:ins w:id="17" w:author="Miro Nieminen" w:date="2014-10-23T16:37:00Z">
        <w:r w:rsidR="00AC465D">
          <w:rPr>
            <w:sz w:val="28"/>
            <w:szCs w:val="28"/>
          </w:rPr>
          <w:br/>
        </w:r>
        <w:r w:rsidR="00AC465D">
          <w:rPr>
            <w:sz w:val="28"/>
            <w:szCs w:val="28"/>
          </w:rPr>
          <w:br/>
          <w:t>“</w:t>
        </w:r>
        <w:proofErr w:type="spellStart"/>
        <w:r w:rsidR="00AC465D">
          <w:rPr>
            <w:sz w:val="28"/>
            <w:szCs w:val="28"/>
          </w:rPr>
          <w:t>Muokannut</w:t>
        </w:r>
        <w:proofErr w:type="spellEnd"/>
        <w:r w:rsidR="00AC465D">
          <w:rPr>
            <w:sz w:val="28"/>
            <w:szCs w:val="28"/>
          </w:rPr>
          <w:t xml:space="preserve"> </w:t>
        </w:r>
        <w:proofErr w:type="spellStart"/>
        <w:r w:rsidR="00AC465D">
          <w:rPr>
            <w:sz w:val="28"/>
            <w:szCs w:val="28"/>
          </w:rPr>
          <w:t>työntekijöiden</w:t>
        </w:r>
        <w:proofErr w:type="spellEnd"/>
        <w:r w:rsidR="00AC465D">
          <w:rPr>
            <w:sz w:val="28"/>
            <w:szCs w:val="28"/>
          </w:rPr>
          <w:t xml:space="preserve"> </w:t>
        </w:r>
        <w:proofErr w:type="spellStart"/>
        <w:r w:rsidR="00AC465D">
          <w:rPr>
            <w:sz w:val="28"/>
            <w:szCs w:val="28"/>
          </w:rPr>
          <w:t>työvuoroja</w:t>
        </w:r>
        <w:proofErr w:type="spellEnd"/>
        <w:r w:rsidR="00AC465D">
          <w:rPr>
            <w:sz w:val="28"/>
            <w:szCs w:val="28"/>
          </w:rPr>
          <w:t xml:space="preserve"> </w:t>
        </w:r>
        <w:proofErr w:type="spellStart"/>
        <w:r w:rsidR="00AC465D">
          <w:rPr>
            <w:sz w:val="28"/>
            <w:szCs w:val="28"/>
          </w:rPr>
          <w:t>puhelimen</w:t>
        </w:r>
        <w:proofErr w:type="spellEnd"/>
        <w:r w:rsidR="00AC465D">
          <w:rPr>
            <w:sz w:val="28"/>
            <w:szCs w:val="28"/>
          </w:rPr>
          <w:t xml:space="preserve"> </w:t>
        </w:r>
        <w:proofErr w:type="spellStart"/>
        <w:r w:rsidR="00AC465D">
          <w:rPr>
            <w:sz w:val="28"/>
            <w:szCs w:val="28"/>
          </w:rPr>
          <w:t>kautta</w:t>
        </w:r>
        <w:proofErr w:type="spellEnd"/>
        <w:r w:rsidR="00AC465D">
          <w:rPr>
            <w:sz w:val="28"/>
            <w:szCs w:val="28"/>
          </w:rPr>
          <w:t>”</w:t>
        </w:r>
        <w:r w:rsidR="00AC465D">
          <w:rPr>
            <w:sz w:val="28"/>
            <w:szCs w:val="28"/>
          </w:rPr>
          <w:br/>
        </w:r>
        <w:r w:rsidR="00AC465D">
          <w:rPr>
            <w:sz w:val="28"/>
            <w:szCs w:val="28"/>
          </w:rPr>
          <w:br/>
        </w:r>
      </w:ins>
    </w:p>
    <w:p w14:paraId="7E61DED9" w14:textId="77777777" w:rsidR="00E777DB" w:rsidRDefault="00E777DB" w:rsidP="00E777DB">
      <w:pPr>
        <w:pStyle w:val="ListParagraph"/>
        <w:numPr>
          <w:ilvl w:val="0"/>
          <w:numId w:val="1"/>
          <w:numberingChange w:id="18" w:author="Sami Vihavainen" w:date="2014-10-22T11:20:00Z" w:original="%1:3:0:."/>
        </w:numPr>
        <w:rPr>
          <w:sz w:val="28"/>
          <w:szCs w:val="28"/>
        </w:rPr>
      </w:pPr>
      <w:proofErr w:type="spellStart"/>
      <w:r w:rsidRPr="00A12E27">
        <w:rPr>
          <w:sz w:val="28"/>
          <w:szCs w:val="28"/>
        </w:rPr>
        <w:t>Kuvaile</w:t>
      </w:r>
      <w:proofErr w:type="spellEnd"/>
      <w:r w:rsidRPr="00A12E27">
        <w:rPr>
          <w:sz w:val="28"/>
          <w:szCs w:val="28"/>
        </w:rPr>
        <w:t xml:space="preserve"> </w:t>
      </w:r>
      <w:proofErr w:type="spellStart"/>
      <w:r w:rsidR="00A12E27" w:rsidRPr="00A12E27">
        <w:rPr>
          <w:sz w:val="28"/>
          <w:szCs w:val="28"/>
        </w:rPr>
        <w:t>yleisimpiä</w:t>
      </w:r>
      <w:proofErr w:type="spellEnd"/>
      <w:r w:rsidR="00A12E27" w:rsidRPr="00A12E27">
        <w:rPr>
          <w:sz w:val="28"/>
          <w:szCs w:val="28"/>
        </w:rPr>
        <w:t xml:space="preserve"> </w:t>
      </w:r>
      <w:proofErr w:type="spellStart"/>
      <w:r w:rsidR="00A12E27" w:rsidRPr="00A12E27">
        <w:rPr>
          <w:sz w:val="28"/>
          <w:szCs w:val="28"/>
        </w:rPr>
        <w:t>tehtäviä</w:t>
      </w:r>
      <w:proofErr w:type="spellEnd"/>
      <w:r w:rsidR="00A12E27" w:rsidRPr="00A12E27">
        <w:rPr>
          <w:sz w:val="28"/>
          <w:szCs w:val="28"/>
        </w:rPr>
        <w:t>,</w:t>
      </w:r>
      <w:r w:rsidR="00A12E27">
        <w:rPr>
          <w:sz w:val="28"/>
          <w:szCs w:val="28"/>
        </w:rPr>
        <w:t xml:space="preserve"> </w:t>
      </w:r>
      <w:proofErr w:type="spellStart"/>
      <w:r w:rsidR="00A12E27">
        <w:rPr>
          <w:sz w:val="28"/>
          <w:szCs w:val="28"/>
        </w:rPr>
        <w:t>mitä</w:t>
      </w:r>
      <w:proofErr w:type="spellEnd"/>
      <w:r w:rsidR="00A12E27">
        <w:rPr>
          <w:sz w:val="28"/>
          <w:szCs w:val="28"/>
        </w:rPr>
        <w:t xml:space="preserve"> </w:t>
      </w:r>
      <w:proofErr w:type="spellStart"/>
      <w:r w:rsidR="00A12E27">
        <w:rPr>
          <w:sz w:val="28"/>
          <w:szCs w:val="28"/>
        </w:rPr>
        <w:t>teet</w:t>
      </w:r>
      <w:proofErr w:type="spellEnd"/>
      <w:r w:rsidR="00A12E27">
        <w:rPr>
          <w:sz w:val="28"/>
          <w:szCs w:val="28"/>
        </w:rPr>
        <w:t xml:space="preserve"> </w:t>
      </w:r>
      <w:proofErr w:type="spellStart"/>
      <w:r w:rsidR="00A12E27">
        <w:rPr>
          <w:sz w:val="28"/>
          <w:szCs w:val="28"/>
        </w:rPr>
        <w:t>Päikyllä</w:t>
      </w:r>
      <w:proofErr w:type="spellEnd"/>
      <w:r w:rsidR="00A12E27">
        <w:rPr>
          <w:sz w:val="28"/>
          <w:szCs w:val="28"/>
        </w:rPr>
        <w:t xml:space="preserve"> </w:t>
      </w:r>
      <w:proofErr w:type="spellStart"/>
      <w:r w:rsidR="00A12E27">
        <w:rPr>
          <w:sz w:val="28"/>
          <w:szCs w:val="28"/>
        </w:rPr>
        <w:t>päivittäin</w:t>
      </w:r>
      <w:proofErr w:type="spellEnd"/>
      <w:r w:rsidR="00A12E27">
        <w:rPr>
          <w:sz w:val="28"/>
          <w:szCs w:val="28"/>
        </w:rPr>
        <w:t>?</w:t>
      </w:r>
      <w:ins w:id="19" w:author="Miro Nieminen" w:date="2014-10-23T16:37:00Z">
        <w:r w:rsidR="002358EE">
          <w:rPr>
            <w:sz w:val="28"/>
            <w:szCs w:val="28"/>
          </w:rPr>
          <w:br/>
        </w:r>
        <w:r w:rsidR="002358EE">
          <w:rPr>
            <w:sz w:val="28"/>
            <w:szCs w:val="28"/>
          </w:rPr>
          <w:br/>
          <w:t>“</w:t>
        </w:r>
        <w:proofErr w:type="spellStart"/>
        <w:r w:rsidR="002358EE">
          <w:rPr>
            <w:sz w:val="28"/>
            <w:szCs w:val="28"/>
          </w:rPr>
          <w:t>Lasten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ja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itseni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sisään</w:t>
        </w:r>
        <w:proofErr w:type="spellEnd"/>
        <w:r w:rsidR="002358EE">
          <w:rPr>
            <w:sz w:val="28"/>
            <w:szCs w:val="28"/>
          </w:rPr>
          <w:t xml:space="preserve">- </w:t>
        </w:r>
        <w:proofErr w:type="spellStart"/>
        <w:r w:rsidR="002358EE">
          <w:rPr>
            <w:sz w:val="28"/>
            <w:szCs w:val="28"/>
          </w:rPr>
          <w:t>ja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uloskirjaaminen</w:t>
        </w:r>
        <w:proofErr w:type="spellEnd"/>
        <w:r w:rsidR="002358EE">
          <w:rPr>
            <w:sz w:val="28"/>
            <w:szCs w:val="28"/>
          </w:rPr>
          <w:t>”</w:t>
        </w:r>
        <w:r w:rsidR="002358EE">
          <w:rPr>
            <w:sz w:val="28"/>
            <w:szCs w:val="28"/>
          </w:rPr>
          <w:br/>
        </w:r>
      </w:ins>
      <w:ins w:id="20" w:author="Miro Nieminen" w:date="2014-10-23T16:38:00Z">
        <w:r w:rsidR="002358EE">
          <w:rPr>
            <w:sz w:val="28"/>
            <w:szCs w:val="28"/>
          </w:rPr>
          <w:t>“</w:t>
        </w:r>
        <w:proofErr w:type="spellStart"/>
        <w:r w:rsidR="002358EE">
          <w:rPr>
            <w:sz w:val="28"/>
            <w:szCs w:val="28"/>
          </w:rPr>
          <w:t>Korjaan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lasten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hoitoaikoja</w:t>
        </w:r>
        <w:proofErr w:type="spellEnd"/>
        <w:r w:rsidR="002358EE">
          <w:rPr>
            <w:sz w:val="28"/>
            <w:szCs w:val="28"/>
          </w:rPr>
          <w:t xml:space="preserve">, mm. </w:t>
        </w:r>
        <w:proofErr w:type="spellStart"/>
        <w:r w:rsidR="002358EE">
          <w:rPr>
            <w:sz w:val="28"/>
            <w:szCs w:val="28"/>
          </w:rPr>
          <w:t>jos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unohtunut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kirjata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joku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sisään</w:t>
        </w:r>
        <w:proofErr w:type="spellEnd"/>
        <w:r w:rsidR="002358EE">
          <w:rPr>
            <w:sz w:val="28"/>
            <w:szCs w:val="28"/>
          </w:rPr>
          <w:t>”</w:t>
        </w:r>
      </w:ins>
      <w:ins w:id="21" w:author="Miro Nieminen" w:date="2014-10-23T16:37:00Z">
        <w:r w:rsidR="002358EE">
          <w:rPr>
            <w:sz w:val="28"/>
            <w:szCs w:val="28"/>
          </w:rPr>
          <w:br/>
        </w:r>
      </w:ins>
      <w:ins w:id="22" w:author="Miro Nieminen" w:date="2014-10-23T16:38:00Z">
        <w:r w:rsidR="002358EE">
          <w:rPr>
            <w:sz w:val="28"/>
            <w:szCs w:val="28"/>
          </w:rPr>
          <w:t>“</w:t>
        </w:r>
        <w:proofErr w:type="spellStart"/>
        <w:r w:rsidR="002358EE">
          <w:rPr>
            <w:sz w:val="28"/>
            <w:szCs w:val="28"/>
          </w:rPr>
          <w:t>Vanhempien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viesteihin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vastaaminen</w:t>
        </w:r>
        <w:proofErr w:type="spellEnd"/>
        <w:r w:rsidR="002358EE">
          <w:rPr>
            <w:sz w:val="28"/>
            <w:szCs w:val="28"/>
          </w:rPr>
          <w:t>”</w:t>
        </w:r>
        <w:r w:rsidR="002358EE">
          <w:rPr>
            <w:sz w:val="28"/>
            <w:szCs w:val="28"/>
          </w:rPr>
          <w:br/>
          <w:t>“</w:t>
        </w:r>
        <w:proofErr w:type="spellStart"/>
        <w:r w:rsidR="002358EE">
          <w:rPr>
            <w:sz w:val="28"/>
            <w:szCs w:val="28"/>
          </w:rPr>
          <w:t>Käytämme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paljon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mobiili-Päikkyä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myös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tietokoneen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kautta</w:t>
        </w:r>
        <w:proofErr w:type="spellEnd"/>
        <w:r w:rsidR="002358EE">
          <w:rPr>
            <w:sz w:val="28"/>
            <w:szCs w:val="28"/>
          </w:rPr>
          <w:t>”</w:t>
        </w:r>
      </w:ins>
      <w:ins w:id="23" w:author="Miro Nieminen" w:date="2014-10-23T16:39:00Z">
        <w:r w:rsidR="002358EE">
          <w:rPr>
            <w:sz w:val="28"/>
            <w:szCs w:val="28"/>
          </w:rPr>
          <w:br/>
          <w:t>“</w:t>
        </w:r>
        <w:proofErr w:type="spellStart"/>
        <w:r w:rsidR="002358EE">
          <w:rPr>
            <w:sz w:val="28"/>
            <w:szCs w:val="28"/>
          </w:rPr>
          <w:t>Lasten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vanhempien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tietojen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hakeminen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Päikystä</w:t>
        </w:r>
        <w:proofErr w:type="spellEnd"/>
        <w:r w:rsidR="002358EE">
          <w:rPr>
            <w:sz w:val="28"/>
            <w:szCs w:val="28"/>
          </w:rPr>
          <w:t>”</w:t>
        </w:r>
        <w:r w:rsidR="002358EE">
          <w:rPr>
            <w:sz w:val="28"/>
            <w:szCs w:val="28"/>
          </w:rPr>
          <w:br/>
          <w:t>“</w:t>
        </w:r>
        <w:proofErr w:type="spellStart"/>
        <w:r w:rsidR="002358EE">
          <w:rPr>
            <w:sz w:val="28"/>
            <w:szCs w:val="28"/>
          </w:rPr>
          <w:t>Alkuvuodesta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tarkastetaan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allergioita</w:t>
        </w:r>
        <w:proofErr w:type="spellEnd"/>
        <w:r w:rsidR="002358EE">
          <w:rPr>
            <w:sz w:val="28"/>
            <w:szCs w:val="28"/>
          </w:rPr>
          <w:t xml:space="preserve">, </w:t>
        </w:r>
        <w:proofErr w:type="spellStart"/>
        <w:r w:rsidR="002358EE">
          <w:rPr>
            <w:sz w:val="28"/>
            <w:szCs w:val="28"/>
          </w:rPr>
          <w:t>mutta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nyt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jo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muistissa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joten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tulee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harvemmin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katsottua</w:t>
        </w:r>
        <w:proofErr w:type="spellEnd"/>
        <w:r w:rsidR="002358EE">
          <w:rPr>
            <w:sz w:val="28"/>
            <w:szCs w:val="28"/>
          </w:rPr>
          <w:t>”</w:t>
        </w:r>
        <w:r w:rsidR="002358EE">
          <w:rPr>
            <w:sz w:val="28"/>
            <w:szCs w:val="28"/>
          </w:rPr>
          <w:br/>
          <w:t>“</w:t>
        </w:r>
        <w:proofErr w:type="spellStart"/>
        <w:r w:rsidR="002358EE">
          <w:rPr>
            <w:sz w:val="28"/>
            <w:szCs w:val="28"/>
          </w:rPr>
          <w:t>Lapsen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hakuaikoja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tarkastellaan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välillä</w:t>
        </w:r>
        <w:proofErr w:type="spellEnd"/>
        <w:r w:rsidR="002358EE">
          <w:rPr>
            <w:sz w:val="28"/>
            <w:szCs w:val="28"/>
          </w:rPr>
          <w:t>”</w:t>
        </w:r>
      </w:ins>
      <w:ins w:id="24" w:author="Miro Nieminen" w:date="2014-10-23T16:38:00Z">
        <w:r w:rsidR="002358EE">
          <w:rPr>
            <w:sz w:val="28"/>
            <w:szCs w:val="28"/>
          </w:rPr>
          <w:br/>
        </w:r>
      </w:ins>
    </w:p>
    <w:p w14:paraId="0BAF2C03" w14:textId="77777777" w:rsidR="00184408" w:rsidRDefault="00A12E27">
      <w:pPr>
        <w:pStyle w:val="ListParagraph"/>
        <w:numPr>
          <w:ilvl w:val="0"/>
          <w:numId w:val="1"/>
          <w:ins w:id="25" w:author="Unknown"/>
        </w:numPr>
        <w:rPr>
          <w:sz w:val="28"/>
          <w:szCs w:val="28"/>
        </w:rPr>
      </w:pPr>
      <w:proofErr w:type="spellStart"/>
      <w:r w:rsidRPr="00D713C0">
        <w:rPr>
          <w:sz w:val="28"/>
          <w:szCs w:val="28"/>
        </w:rPr>
        <w:t>Mikä</w:t>
      </w:r>
      <w:proofErr w:type="spellEnd"/>
      <w:r w:rsidRPr="00D713C0">
        <w:rPr>
          <w:sz w:val="28"/>
          <w:szCs w:val="28"/>
        </w:rPr>
        <w:t xml:space="preserve"> on </w:t>
      </w:r>
      <w:proofErr w:type="spellStart"/>
      <w:r w:rsidRPr="00D713C0">
        <w:rPr>
          <w:sz w:val="28"/>
          <w:szCs w:val="28"/>
        </w:rPr>
        <w:t>viimeisin</w:t>
      </w:r>
      <w:proofErr w:type="spellEnd"/>
      <w:r w:rsidRPr="00D713C0">
        <w:rPr>
          <w:sz w:val="28"/>
          <w:szCs w:val="28"/>
        </w:rPr>
        <w:t xml:space="preserve"> </w:t>
      </w:r>
      <w:proofErr w:type="spellStart"/>
      <w:r w:rsidRPr="00D713C0">
        <w:rPr>
          <w:sz w:val="28"/>
          <w:szCs w:val="28"/>
        </w:rPr>
        <w:t>ongelma</w:t>
      </w:r>
      <w:proofErr w:type="spellEnd"/>
      <w:r w:rsidRPr="00D713C0">
        <w:rPr>
          <w:sz w:val="28"/>
          <w:szCs w:val="28"/>
        </w:rPr>
        <w:t xml:space="preserve">, </w:t>
      </w:r>
      <w:proofErr w:type="spellStart"/>
      <w:r w:rsidRPr="00D713C0">
        <w:rPr>
          <w:sz w:val="28"/>
          <w:szCs w:val="28"/>
        </w:rPr>
        <w:t>mikä</w:t>
      </w:r>
      <w:proofErr w:type="spellEnd"/>
      <w:r w:rsidRPr="00D713C0">
        <w:rPr>
          <w:sz w:val="28"/>
          <w:szCs w:val="28"/>
        </w:rPr>
        <w:t xml:space="preserve"> </w:t>
      </w:r>
      <w:proofErr w:type="spellStart"/>
      <w:r w:rsidRPr="00D713C0">
        <w:rPr>
          <w:sz w:val="28"/>
          <w:szCs w:val="28"/>
        </w:rPr>
        <w:t>Sinun</w:t>
      </w:r>
      <w:proofErr w:type="spellEnd"/>
      <w:r w:rsidRPr="00D713C0">
        <w:rPr>
          <w:sz w:val="28"/>
          <w:szCs w:val="28"/>
        </w:rPr>
        <w:t xml:space="preserve"> </w:t>
      </w:r>
      <w:proofErr w:type="spellStart"/>
      <w:r w:rsidRPr="00D713C0">
        <w:rPr>
          <w:sz w:val="28"/>
          <w:szCs w:val="28"/>
        </w:rPr>
        <w:t>Päikky-käytössäsi</w:t>
      </w:r>
      <w:proofErr w:type="spellEnd"/>
      <w:r w:rsidRPr="00D713C0">
        <w:rPr>
          <w:sz w:val="28"/>
          <w:szCs w:val="28"/>
        </w:rPr>
        <w:t xml:space="preserve"> on </w:t>
      </w:r>
      <w:proofErr w:type="spellStart"/>
      <w:proofErr w:type="gramStart"/>
      <w:r w:rsidRPr="00D713C0">
        <w:rPr>
          <w:sz w:val="28"/>
          <w:szCs w:val="28"/>
        </w:rPr>
        <w:t>ilmennyt</w:t>
      </w:r>
      <w:proofErr w:type="spellEnd"/>
      <w:proofErr w:type="gramEnd"/>
      <w:r w:rsidRPr="00D713C0">
        <w:rPr>
          <w:sz w:val="28"/>
          <w:szCs w:val="28"/>
        </w:rPr>
        <w:t xml:space="preserve">? </w:t>
      </w:r>
      <w:proofErr w:type="spellStart"/>
      <w:r w:rsidRPr="00D713C0">
        <w:rPr>
          <w:sz w:val="28"/>
          <w:szCs w:val="28"/>
        </w:rPr>
        <w:t>Miten</w:t>
      </w:r>
      <w:proofErr w:type="spellEnd"/>
      <w:r w:rsidRPr="00D713C0">
        <w:rPr>
          <w:sz w:val="28"/>
          <w:szCs w:val="28"/>
        </w:rPr>
        <w:t xml:space="preserve"> </w:t>
      </w:r>
      <w:proofErr w:type="spellStart"/>
      <w:r w:rsidRPr="00D713C0">
        <w:rPr>
          <w:sz w:val="28"/>
          <w:szCs w:val="28"/>
        </w:rPr>
        <w:t>selvisit</w:t>
      </w:r>
      <w:proofErr w:type="spellEnd"/>
      <w:r w:rsidRPr="00D713C0">
        <w:rPr>
          <w:sz w:val="28"/>
          <w:szCs w:val="28"/>
        </w:rPr>
        <w:t xml:space="preserve"> </w:t>
      </w:r>
      <w:proofErr w:type="spellStart"/>
      <w:r w:rsidRPr="00D713C0">
        <w:rPr>
          <w:sz w:val="28"/>
          <w:szCs w:val="28"/>
        </w:rPr>
        <w:t>siitä</w:t>
      </w:r>
      <w:proofErr w:type="spellEnd"/>
      <w:r w:rsidRPr="00D713C0">
        <w:rPr>
          <w:sz w:val="28"/>
          <w:szCs w:val="28"/>
        </w:rPr>
        <w:t>?</w:t>
      </w:r>
      <w:ins w:id="26" w:author="Miro Nieminen" w:date="2014-10-23T16:39:00Z">
        <w:r w:rsidR="002358EE">
          <w:rPr>
            <w:sz w:val="28"/>
            <w:szCs w:val="28"/>
          </w:rPr>
          <w:br/>
        </w:r>
        <w:r w:rsidR="002358EE">
          <w:rPr>
            <w:sz w:val="28"/>
            <w:szCs w:val="28"/>
          </w:rPr>
          <w:br/>
          <w:t>“</w:t>
        </w:r>
        <w:proofErr w:type="spellStart"/>
        <w:r w:rsidR="002358EE">
          <w:rPr>
            <w:sz w:val="28"/>
            <w:szCs w:val="28"/>
          </w:rPr>
          <w:t>Lasten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valokuvien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päivittäminen</w:t>
        </w:r>
        <w:proofErr w:type="spellEnd"/>
        <w:r w:rsidR="002358EE">
          <w:rPr>
            <w:sz w:val="28"/>
            <w:szCs w:val="28"/>
          </w:rPr>
          <w:t>” (known issue)</w:t>
        </w:r>
      </w:ins>
      <w:ins w:id="27" w:author="Miro Nieminen" w:date="2014-10-23T16:40:00Z">
        <w:r w:rsidR="002358EE">
          <w:rPr>
            <w:sz w:val="28"/>
            <w:szCs w:val="28"/>
          </w:rPr>
          <w:br/>
        </w:r>
      </w:ins>
      <w:ins w:id="28" w:author="Miro Nieminen" w:date="2014-10-23T16:39:00Z">
        <w:r w:rsidR="002358EE">
          <w:rPr>
            <w:sz w:val="28"/>
            <w:szCs w:val="28"/>
          </w:rPr>
          <w:br/>
        </w:r>
      </w:ins>
    </w:p>
    <w:p w14:paraId="5A382842" w14:textId="77777777" w:rsidR="00D713C0" w:rsidRDefault="00D713C0" w:rsidP="00D713C0">
      <w:pPr>
        <w:pStyle w:val="ListParagraph"/>
        <w:numPr>
          <w:ilvl w:val="0"/>
          <w:numId w:val="1"/>
          <w:ins w:id="29" w:author="Sami Vihavainen" w:date="2014-10-22T11:27:00Z"/>
        </w:numPr>
        <w:rPr>
          <w:ins w:id="30" w:author="Sami Vihavainen" w:date="2014-10-22T11:27:00Z"/>
          <w:sz w:val="28"/>
          <w:szCs w:val="28"/>
        </w:rPr>
      </w:pPr>
      <w:proofErr w:type="spellStart"/>
      <w:ins w:id="31" w:author="Sami Vihavainen" w:date="2014-10-22T11:27:00Z">
        <w:r>
          <w:rPr>
            <w:sz w:val="28"/>
            <w:szCs w:val="28"/>
          </w:rPr>
          <w:t>Mitä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olette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keskustelleet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Päikystä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kolleegoiden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kesken</w:t>
        </w:r>
        <w:proofErr w:type="spellEnd"/>
        <w:r>
          <w:rPr>
            <w:sz w:val="28"/>
            <w:szCs w:val="28"/>
          </w:rPr>
          <w:t>?</w:t>
        </w:r>
      </w:ins>
      <w:ins w:id="32" w:author="Miro Nieminen" w:date="2014-10-23T16:41:00Z">
        <w:r w:rsidR="002358EE">
          <w:rPr>
            <w:sz w:val="28"/>
            <w:szCs w:val="28"/>
          </w:rPr>
          <w:br/>
        </w:r>
        <w:r w:rsidR="002358EE">
          <w:rPr>
            <w:sz w:val="28"/>
            <w:szCs w:val="28"/>
          </w:rPr>
          <w:br/>
          <w:t>“</w:t>
        </w:r>
        <w:proofErr w:type="spellStart"/>
        <w:r w:rsidR="002358EE">
          <w:rPr>
            <w:sz w:val="28"/>
            <w:szCs w:val="28"/>
          </w:rPr>
          <w:t>Muistitko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kirjata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tämän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lapsen</w:t>
        </w:r>
        <w:proofErr w:type="spellEnd"/>
        <w:r w:rsidR="002358EE">
          <w:rPr>
            <w:sz w:val="28"/>
            <w:szCs w:val="28"/>
          </w:rPr>
          <w:t>?”</w:t>
        </w:r>
        <w:r w:rsidR="002358EE">
          <w:rPr>
            <w:sz w:val="28"/>
            <w:szCs w:val="28"/>
          </w:rPr>
          <w:br/>
          <w:t>“</w:t>
        </w:r>
        <w:proofErr w:type="spellStart"/>
        <w:r w:rsidR="002358EE">
          <w:rPr>
            <w:sz w:val="28"/>
            <w:szCs w:val="28"/>
          </w:rPr>
          <w:t>Kuka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kirjasi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tämän</w:t>
        </w:r>
        <w:proofErr w:type="spellEnd"/>
        <w:r w:rsidR="002358EE">
          <w:rPr>
            <w:sz w:val="28"/>
            <w:szCs w:val="28"/>
          </w:rPr>
          <w:t>?”</w:t>
        </w:r>
        <w:r w:rsidR="002358EE">
          <w:rPr>
            <w:sz w:val="28"/>
            <w:szCs w:val="28"/>
          </w:rPr>
          <w:br/>
          <w:t>“</w:t>
        </w:r>
        <w:proofErr w:type="spellStart"/>
        <w:r w:rsidR="002358EE">
          <w:rPr>
            <w:sz w:val="28"/>
            <w:szCs w:val="28"/>
          </w:rPr>
          <w:t>Onko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teidän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ryhmän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puhelimessa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tätä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ongelmaa</w:t>
        </w:r>
        <w:proofErr w:type="spellEnd"/>
        <w:r w:rsidR="002358EE">
          <w:rPr>
            <w:sz w:val="28"/>
            <w:szCs w:val="28"/>
          </w:rPr>
          <w:t>?”</w:t>
        </w:r>
        <w:r w:rsidR="002358EE">
          <w:rPr>
            <w:sz w:val="28"/>
            <w:szCs w:val="28"/>
          </w:rPr>
          <w:br/>
        </w:r>
      </w:ins>
    </w:p>
    <w:p w14:paraId="376D5C85" w14:textId="77777777" w:rsidR="00D713C0" w:rsidRDefault="00D713C0" w:rsidP="00D713C0">
      <w:pPr>
        <w:pStyle w:val="ListParagraph"/>
        <w:numPr>
          <w:ilvl w:val="1"/>
          <w:numId w:val="1"/>
          <w:ins w:id="33" w:author="Sami Vihavainen" w:date="2014-10-22T11:27:00Z"/>
        </w:numPr>
        <w:rPr>
          <w:ins w:id="34" w:author="Sami Vihavainen" w:date="2014-10-22T11:28:00Z"/>
          <w:sz w:val="28"/>
          <w:szCs w:val="28"/>
        </w:rPr>
      </w:pPr>
      <w:proofErr w:type="spellStart"/>
      <w:ins w:id="35" w:author="Sami Vihavainen" w:date="2014-10-22T11:27:00Z">
        <w:r>
          <w:rPr>
            <w:sz w:val="28"/>
            <w:szCs w:val="28"/>
          </w:rPr>
          <w:t>Entä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vanhempien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kesken</w:t>
        </w:r>
        <w:proofErr w:type="spellEnd"/>
        <w:r>
          <w:rPr>
            <w:sz w:val="28"/>
            <w:szCs w:val="28"/>
          </w:rPr>
          <w:t>?</w:t>
        </w:r>
      </w:ins>
      <w:ins w:id="36" w:author="Miro Nieminen" w:date="2014-10-23T16:41:00Z">
        <w:r w:rsidR="002358EE">
          <w:rPr>
            <w:sz w:val="28"/>
            <w:szCs w:val="28"/>
          </w:rPr>
          <w:br/>
        </w:r>
      </w:ins>
      <w:ins w:id="37" w:author="Miro Nieminen" w:date="2014-10-23T16:42:00Z">
        <w:r w:rsidR="002358EE">
          <w:rPr>
            <w:sz w:val="28"/>
            <w:szCs w:val="28"/>
          </w:rPr>
          <w:t>“</w:t>
        </w:r>
        <w:proofErr w:type="spellStart"/>
        <w:r w:rsidR="002358EE">
          <w:rPr>
            <w:sz w:val="28"/>
            <w:szCs w:val="28"/>
          </w:rPr>
          <w:t>Ollaan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tehty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oma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lyhyt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ohje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Päikyn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käytöstä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vanhemmille</w:t>
        </w:r>
        <w:proofErr w:type="spellEnd"/>
        <w:r w:rsidR="002358EE">
          <w:rPr>
            <w:sz w:val="28"/>
            <w:szCs w:val="28"/>
          </w:rPr>
          <w:t xml:space="preserve">, </w:t>
        </w:r>
        <w:proofErr w:type="spellStart"/>
        <w:r w:rsidR="002358EE">
          <w:rPr>
            <w:sz w:val="28"/>
            <w:szCs w:val="28"/>
          </w:rPr>
          <w:t>tiivistetty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Mukava-IT</w:t>
        </w:r>
        <w:proofErr w:type="gramStart"/>
        <w:r w:rsidR="002358EE">
          <w:rPr>
            <w:sz w:val="28"/>
            <w:szCs w:val="28"/>
          </w:rPr>
          <w:t>:n</w:t>
        </w:r>
        <w:proofErr w:type="spellEnd"/>
        <w:proofErr w:type="gram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ohjeesta</w:t>
        </w:r>
      </w:ins>
      <w:proofErr w:type="spellEnd"/>
      <w:ins w:id="38" w:author="Miro Nieminen" w:date="2014-10-23T16:43:00Z">
        <w:r w:rsidR="002358EE">
          <w:rPr>
            <w:sz w:val="28"/>
            <w:szCs w:val="28"/>
          </w:rPr>
          <w:t>”</w:t>
        </w:r>
        <w:r w:rsidR="002358EE">
          <w:rPr>
            <w:sz w:val="28"/>
            <w:szCs w:val="28"/>
          </w:rPr>
          <w:br/>
        </w:r>
        <w:r w:rsidR="002358EE">
          <w:rPr>
            <w:sz w:val="28"/>
            <w:szCs w:val="28"/>
          </w:rPr>
          <w:br/>
          <w:t>“</w:t>
        </w:r>
        <w:proofErr w:type="spellStart"/>
        <w:r w:rsidR="002358EE">
          <w:rPr>
            <w:sz w:val="28"/>
            <w:szCs w:val="28"/>
          </w:rPr>
          <w:t>Joskus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saatetaan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huikata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että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nyt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ollaan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Päikystä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lähetetty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tiedote</w:t>
        </w:r>
        <w:proofErr w:type="spellEnd"/>
        <w:r w:rsidR="002358EE">
          <w:rPr>
            <w:sz w:val="28"/>
            <w:szCs w:val="28"/>
          </w:rPr>
          <w:t>”</w:t>
        </w:r>
        <w:r w:rsidR="002358EE">
          <w:rPr>
            <w:sz w:val="28"/>
            <w:szCs w:val="28"/>
          </w:rPr>
          <w:br/>
        </w:r>
        <w:r w:rsidR="002358EE">
          <w:rPr>
            <w:sz w:val="28"/>
            <w:szCs w:val="28"/>
          </w:rPr>
          <w:br/>
          <w:t>“</w:t>
        </w:r>
        <w:proofErr w:type="spellStart"/>
        <w:r w:rsidR="002358EE">
          <w:rPr>
            <w:sz w:val="28"/>
            <w:szCs w:val="28"/>
          </w:rPr>
          <w:t>Vanhemmat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herkästi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sanoo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jos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jokin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ei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onnistu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Päikyssä</w:t>
        </w:r>
        <w:proofErr w:type="spellEnd"/>
        <w:r w:rsidR="002358EE">
          <w:rPr>
            <w:sz w:val="28"/>
            <w:szCs w:val="28"/>
          </w:rPr>
          <w:t>”</w:t>
        </w:r>
        <w:r w:rsidR="002358EE">
          <w:rPr>
            <w:sz w:val="28"/>
            <w:szCs w:val="28"/>
          </w:rPr>
          <w:br/>
        </w:r>
        <w:r w:rsidR="002358EE">
          <w:rPr>
            <w:sz w:val="28"/>
            <w:szCs w:val="28"/>
          </w:rPr>
          <w:br/>
          <w:t>“</w:t>
        </w:r>
        <w:proofErr w:type="spellStart"/>
        <w:r w:rsidR="002358EE">
          <w:rPr>
            <w:sz w:val="28"/>
            <w:szCs w:val="28"/>
          </w:rPr>
          <w:t>Jotkut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vanhemmat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suunnittelevat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hoitoaikataulunsa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päiväkodin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koneella</w:t>
        </w:r>
        <w:proofErr w:type="spellEnd"/>
        <w:r w:rsidR="002358EE">
          <w:rPr>
            <w:sz w:val="28"/>
            <w:szCs w:val="28"/>
          </w:rPr>
          <w:t>”</w:t>
        </w:r>
      </w:ins>
      <w:ins w:id="39" w:author="Miro Nieminen" w:date="2014-10-23T16:41:00Z">
        <w:r w:rsidR="002358EE">
          <w:rPr>
            <w:sz w:val="28"/>
            <w:szCs w:val="28"/>
          </w:rPr>
          <w:br/>
        </w:r>
      </w:ins>
    </w:p>
    <w:p w14:paraId="79832D69" w14:textId="77777777" w:rsidR="00D713C0" w:rsidRDefault="00D713C0" w:rsidP="00D713C0">
      <w:pPr>
        <w:pStyle w:val="ListParagraph"/>
        <w:numPr>
          <w:ilvl w:val="0"/>
          <w:numId w:val="1"/>
          <w:ins w:id="40" w:author="Sami Vihavainen" w:date="2014-10-22T11:28:00Z"/>
        </w:numPr>
        <w:rPr>
          <w:ins w:id="41" w:author="Sami Vihavainen" w:date="2014-10-22T11:28:00Z"/>
          <w:sz w:val="28"/>
          <w:szCs w:val="28"/>
        </w:rPr>
      </w:pPr>
      <w:proofErr w:type="spellStart"/>
      <w:ins w:id="42" w:author="Sami Vihavainen" w:date="2014-10-22T11:28:00Z">
        <w:r>
          <w:rPr>
            <w:sz w:val="28"/>
            <w:szCs w:val="28"/>
          </w:rPr>
          <w:t>Onko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Päikky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ainoa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kirjanpitoväline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vai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käytättelö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jotain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muuta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sen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lisäksi</w:t>
        </w:r>
        <w:proofErr w:type="spellEnd"/>
        <w:r>
          <w:rPr>
            <w:sz w:val="28"/>
            <w:szCs w:val="28"/>
          </w:rPr>
          <w:t>?</w:t>
        </w:r>
      </w:ins>
      <w:ins w:id="43" w:author="Miro Nieminen" w:date="2014-10-23T16:46:00Z">
        <w:r w:rsidR="002358EE">
          <w:rPr>
            <w:sz w:val="28"/>
            <w:szCs w:val="28"/>
          </w:rPr>
          <w:br/>
        </w:r>
        <w:r w:rsidR="002358EE">
          <w:rPr>
            <w:sz w:val="28"/>
            <w:szCs w:val="28"/>
          </w:rPr>
          <w:br/>
          <w:t>“</w:t>
        </w:r>
        <w:proofErr w:type="spellStart"/>
        <w:r w:rsidR="002358EE">
          <w:rPr>
            <w:sz w:val="28"/>
            <w:szCs w:val="28"/>
          </w:rPr>
          <w:t>Ollaan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sovittu</w:t>
        </w:r>
        <w:proofErr w:type="spellEnd"/>
        <w:r w:rsidR="002358EE">
          <w:rPr>
            <w:sz w:val="28"/>
            <w:szCs w:val="28"/>
          </w:rPr>
          <w:t xml:space="preserve">, </w:t>
        </w:r>
        <w:proofErr w:type="spellStart"/>
        <w:r w:rsidR="002358EE">
          <w:rPr>
            <w:sz w:val="28"/>
            <w:szCs w:val="28"/>
          </w:rPr>
          <w:t>että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kaikki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viestintä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Päikyn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kautta</w:t>
        </w:r>
        <w:proofErr w:type="spellEnd"/>
        <w:r w:rsidR="002358EE">
          <w:rPr>
            <w:sz w:val="28"/>
            <w:szCs w:val="28"/>
          </w:rPr>
          <w:t>”</w:t>
        </w:r>
        <w:r w:rsidR="002358EE">
          <w:rPr>
            <w:sz w:val="28"/>
            <w:szCs w:val="28"/>
          </w:rPr>
          <w:br/>
          <w:t>“</w:t>
        </w:r>
        <w:proofErr w:type="spellStart"/>
        <w:r w:rsidR="002358EE">
          <w:rPr>
            <w:sz w:val="28"/>
            <w:szCs w:val="28"/>
          </w:rPr>
          <w:t>Joskus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tekstiviesteillä</w:t>
        </w:r>
        <w:proofErr w:type="spellEnd"/>
        <w:r w:rsidR="002358EE">
          <w:rPr>
            <w:sz w:val="28"/>
            <w:szCs w:val="28"/>
          </w:rPr>
          <w:t xml:space="preserve"> </w:t>
        </w:r>
        <w:proofErr w:type="spellStart"/>
        <w:r w:rsidR="002358EE">
          <w:rPr>
            <w:sz w:val="28"/>
            <w:szCs w:val="28"/>
          </w:rPr>
          <w:t>jotain</w:t>
        </w:r>
        <w:proofErr w:type="spellEnd"/>
        <w:r w:rsidR="002358EE">
          <w:rPr>
            <w:sz w:val="28"/>
            <w:szCs w:val="28"/>
          </w:rPr>
          <w:t>”</w:t>
        </w:r>
      </w:ins>
    </w:p>
    <w:p w14:paraId="3871FFD8" w14:textId="77777777" w:rsidR="00D713C0" w:rsidRDefault="00D713C0" w:rsidP="00D713C0">
      <w:pPr>
        <w:pStyle w:val="ListParagraph"/>
        <w:numPr>
          <w:ilvl w:val="1"/>
          <w:numId w:val="1"/>
          <w:ins w:id="44" w:author="Sami Vihavainen" w:date="2014-10-22T11:29:00Z"/>
        </w:numPr>
        <w:rPr>
          <w:ins w:id="45" w:author="Sami Vihavainen" w:date="2014-10-22T11:29:00Z"/>
          <w:sz w:val="28"/>
          <w:szCs w:val="28"/>
        </w:rPr>
      </w:pPr>
      <w:ins w:id="46" w:author="Sami Vihavainen" w:date="2014-10-22T11:29:00Z">
        <w:r>
          <w:rPr>
            <w:sz w:val="28"/>
            <w:szCs w:val="28"/>
          </w:rPr>
          <w:t xml:space="preserve">Jos </w:t>
        </w:r>
        <w:proofErr w:type="spellStart"/>
        <w:r>
          <w:rPr>
            <w:sz w:val="28"/>
            <w:szCs w:val="28"/>
          </w:rPr>
          <w:t>kyllä</w:t>
        </w:r>
        <w:proofErr w:type="spellEnd"/>
        <w:r>
          <w:rPr>
            <w:sz w:val="28"/>
            <w:szCs w:val="28"/>
          </w:rPr>
          <w:t xml:space="preserve">, </w:t>
        </w:r>
        <w:proofErr w:type="spellStart"/>
        <w:r>
          <w:rPr>
            <w:sz w:val="28"/>
            <w:szCs w:val="28"/>
          </w:rPr>
          <w:t>niin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mitä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proofErr w:type="gramStart"/>
        <w:r>
          <w:rPr>
            <w:sz w:val="28"/>
            <w:szCs w:val="28"/>
          </w:rPr>
          <w:t>ja</w:t>
        </w:r>
        <w:proofErr w:type="spellEnd"/>
        <w:proofErr w:type="gram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miksi</w:t>
        </w:r>
        <w:proofErr w:type="spellEnd"/>
        <w:r>
          <w:rPr>
            <w:sz w:val="28"/>
            <w:szCs w:val="28"/>
          </w:rPr>
          <w:t xml:space="preserve">? </w:t>
        </w:r>
        <w:proofErr w:type="spellStart"/>
        <w:r>
          <w:rPr>
            <w:sz w:val="28"/>
            <w:szCs w:val="28"/>
          </w:rPr>
          <w:t>Mitä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Päikystä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puuttuu</w:t>
        </w:r>
        <w:proofErr w:type="spellEnd"/>
      </w:ins>
    </w:p>
    <w:p w14:paraId="0870CE20" w14:textId="77777777" w:rsidR="00752ED2" w:rsidRDefault="00D713C0" w:rsidP="00D713C0">
      <w:pPr>
        <w:pStyle w:val="ListParagraph"/>
        <w:numPr>
          <w:ilvl w:val="2"/>
          <w:numId w:val="1"/>
          <w:ins w:id="47" w:author="Sami Vihavainen" w:date="2014-10-22T11:21:00Z"/>
        </w:numPr>
        <w:rPr>
          <w:ins w:id="48" w:author="Sami Vihavainen" w:date="2014-10-22T11:31:00Z"/>
          <w:sz w:val="28"/>
          <w:szCs w:val="28"/>
        </w:rPr>
      </w:pPr>
      <w:proofErr w:type="spellStart"/>
      <w:ins w:id="49" w:author="Sami Vihavainen" w:date="2014-10-22T11:29:00Z">
        <w:r>
          <w:rPr>
            <w:sz w:val="28"/>
            <w:szCs w:val="28"/>
          </w:rPr>
          <w:t>Featureita</w:t>
        </w:r>
      </w:ins>
      <w:proofErr w:type="spellEnd"/>
      <w:proofErr w:type="gramStart"/>
      <w:ins w:id="50" w:author="Sami Vihavainen" w:date="2014-10-22T11:30:00Z">
        <w:r w:rsidR="00752ED2">
          <w:rPr>
            <w:sz w:val="28"/>
            <w:szCs w:val="28"/>
          </w:rPr>
          <w:t>?</w:t>
        </w:r>
      </w:ins>
      <w:ins w:id="51" w:author="Sami Vihavainen" w:date="2014-10-22T11:29:00Z">
        <w:r>
          <w:rPr>
            <w:sz w:val="28"/>
            <w:szCs w:val="28"/>
          </w:rPr>
          <w:t>,</w:t>
        </w:r>
        <w:proofErr w:type="gram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ei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luotettava</w:t>
        </w:r>
      </w:ins>
      <w:proofErr w:type="spellEnd"/>
      <w:ins w:id="52" w:author="Sami Vihavainen" w:date="2014-10-22T11:30:00Z">
        <w:r w:rsidR="00752ED2">
          <w:rPr>
            <w:sz w:val="28"/>
            <w:szCs w:val="28"/>
          </w:rPr>
          <w:t>?</w:t>
        </w:r>
      </w:ins>
      <w:ins w:id="53" w:author="Sami Vihavainen" w:date="2014-10-22T11:29:00Z">
        <w:r w:rsidR="00752ED2">
          <w:rPr>
            <w:sz w:val="28"/>
            <w:szCs w:val="28"/>
          </w:rPr>
          <w:t xml:space="preserve">, </w:t>
        </w:r>
        <w:proofErr w:type="spellStart"/>
        <w:r w:rsidR="00752ED2">
          <w:rPr>
            <w:sz w:val="28"/>
            <w:szCs w:val="28"/>
          </w:rPr>
          <w:t>hankala</w:t>
        </w:r>
        <w:proofErr w:type="spellEnd"/>
        <w:r w:rsidR="00752ED2">
          <w:rPr>
            <w:sz w:val="28"/>
            <w:szCs w:val="28"/>
          </w:rPr>
          <w:t xml:space="preserve"> </w:t>
        </w:r>
        <w:proofErr w:type="spellStart"/>
        <w:r w:rsidR="00752ED2">
          <w:rPr>
            <w:sz w:val="28"/>
            <w:szCs w:val="28"/>
          </w:rPr>
          <w:t>käyttää</w:t>
        </w:r>
        <w:proofErr w:type="spellEnd"/>
        <w:r w:rsidR="00752ED2">
          <w:rPr>
            <w:sz w:val="28"/>
            <w:szCs w:val="28"/>
          </w:rPr>
          <w:t>?</w:t>
        </w:r>
      </w:ins>
    </w:p>
    <w:p w14:paraId="6AA04E21" w14:textId="77777777" w:rsidR="00D713C0" w:rsidRDefault="002358EE" w:rsidP="00752ED2">
      <w:pPr>
        <w:pStyle w:val="ListParagraph"/>
        <w:numPr>
          <w:ilvl w:val="0"/>
          <w:numId w:val="1"/>
          <w:ins w:id="54" w:author="Sami Vihavainen" w:date="2014-10-22T11:31:00Z"/>
        </w:numPr>
        <w:rPr>
          <w:ins w:id="55" w:author="Sami Vihavainen" w:date="2014-10-22T11:30:00Z"/>
          <w:sz w:val="28"/>
          <w:szCs w:val="28"/>
        </w:rPr>
      </w:pPr>
      <w:ins w:id="56" w:author="Miro Nieminen" w:date="2014-10-23T16:43:00Z">
        <w:r>
          <w:rPr>
            <w:sz w:val="28"/>
            <w:szCs w:val="28"/>
          </w:rPr>
          <w:t xml:space="preserve">EI KYSYTTY </w:t>
        </w:r>
      </w:ins>
      <w:ins w:id="57" w:author="Sami Vihavainen" w:date="2014-10-22T11:31:00Z">
        <w:r w:rsidR="00752ED2">
          <w:rPr>
            <w:sz w:val="28"/>
            <w:szCs w:val="28"/>
          </w:rPr>
          <w:t xml:space="preserve">Ole </w:t>
        </w:r>
        <w:proofErr w:type="spellStart"/>
        <w:r w:rsidR="00752ED2">
          <w:rPr>
            <w:sz w:val="28"/>
            <w:szCs w:val="28"/>
          </w:rPr>
          <w:t>hyvä</w:t>
        </w:r>
        <w:proofErr w:type="spellEnd"/>
        <w:r w:rsidR="00752ED2">
          <w:rPr>
            <w:sz w:val="28"/>
            <w:szCs w:val="28"/>
          </w:rPr>
          <w:t xml:space="preserve"> </w:t>
        </w:r>
        <w:proofErr w:type="spellStart"/>
        <w:proofErr w:type="gramStart"/>
        <w:r w:rsidR="00752ED2">
          <w:rPr>
            <w:sz w:val="28"/>
            <w:szCs w:val="28"/>
          </w:rPr>
          <w:t>ja</w:t>
        </w:r>
        <w:proofErr w:type="spellEnd"/>
        <w:proofErr w:type="gramEnd"/>
        <w:r w:rsidR="00752ED2">
          <w:rPr>
            <w:sz w:val="28"/>
            <w:szCs w:val="28"/>
          </w:rPr>
          <w:t xml:space="preserve"> </w:t>
        </w:r>
        <w:proofErr w:type="spellStart"/>
        <w:r w:rsidR="00752ED2">
          <w:rPr>
            <w:sz w:val="28"/>
            <w:szCs w:val="28"/>
          </w:rPr>
          <w:t>näytä</w:t>
        </w:r>
        <w:proofErr w:type="spellEnd"/>
        <w:r w:rsidR="00752ED2">
          <w:rPr>
            <w:sz w:val="28"/>
            <w:szCs w:val="28"/>
          </w:rPr>
          <w:t xml:space="preserve"> </w:t>
        </w:r>
        <w:proofErr w:type="spellStart"/>
        <w:r w:rsidR="00752ED2">
          <w:rPr>
            <w:sz w:val="28"/>
            <w:szCs w:val="28"/>
          </w:rPr>
          <w:t>kuinka</w:t>
        </w:r>
        <w:proofErr w:type="spellEnd"/>
        <w:r w:rsidR="00752ED2">
          <w:rPr>
            <w:sz w:val="28"/>
            <w:szCs w:val="28"/>
          </w:rPr>
          <w:t xml:space="preserve"> </w:t>
        </w:r>
        <w:proofErr w:type="spellStart"/>
        <w:r w:rsidR="00752ED2">
          <w:rPr>
            <w:sz w:val="28"/>
            <w:szCs w:val="28"/>
          </w:rPr>
          <w:t>kirjaat</w:t>
        </w:r>
        <w:proofErr w:type="spellEnd"/>
        <w:r w:rsidR="00752ED2">
          <w:rPr>
            <w:sz w:val="28"/>
            <w:szCs w:val="28"/>
          </w:rPr>
          <w:t xml:space="preserve"> </w:t>
        </w:r>
        <w:proofErr w:type="spellStart"/>
        <w:r w:rsidR="00752ED2">
          <w:rPr>
            <w:sz w:val="28"/>
            <w:szCs w:val="28"/>
          </w:rPr>
          <w:t>lapsen</w:t>
        </w:r>
        <w:proofErr w:type="spellEnd"/>
        <w:r w:rsidR="00752ED2">
          <w:rPr>
            <w:sz w:val="28"/>
            <w:szCs w:val="28"/>
          </w:rPr>
          <w:t xml:space="preserve"> </w:t>
        </w:r>
        <w:proofErr w:type="spellStart"/>
        <w:r w:rsidR="00752ED2">
          <w:rPr>
            <w:sz w:val="28"/>
            <w:szCs w:val="28"/>
          </w:rPr>
          <w:t>Päikkyyn</w:t>
        </w:r>
      </w:ins>
      <w:proofErr w:type="spellEnd"/>
      <w:ins w:id="58" w:author="Sami Vihavainen" w:date="2014-10-22T11:32:00Z">
        <w:r w:rsidR="00752ED2">
          <w:rPr>
            <w:sz w:val="28"/>
            <w:szCs w:val="28"/>
          </w:rPr>
          <w:t>/</w:t>
        </w:r>
        <w:proofErr w:type="spellStart"/>
        <w:r w:rsidR="00752ED2">
          <w:rPr>
            <w:sz w:val="28"/>
            <w:szCs w:val="28"/>
          </w:rPr>
          <w:t>pois</w:t>
        </w:r>
        <w:proofErr w:type="spellEnd"/>
        <w:r w:rsidR="00752ED2">
          <w:rPr>
            <w:sz w:val="28"/>
            <w:szCs w:val="28"/>
          </w:rPr>
          <w:t xml:space="preserve"> </w:t>
        </w:r>
        <w:proofErr w:type="spellStart"/>
        <w:r w:rsidR="00752ED2">
          <w:rPr>
            <w:sz w:val="28"/>
            <w:szCs w:val="28"/>
          </w:rPr>
          <w:t>Päikystä</w:t>
        </w:r>
        <w:proofErr w:type="spellEnd"/>
        <w:r w:rsidR="00752ED2">
          <w:rPr>
            <w:sz w:val="28"/>
            <w:szCs w:val="28"/>
          </w:rPr>
          <w:t xml:space="preserve"> [</w:t>
        </w:r>
      </w:ins>
      <w:proofErr w:type="spellStart"/>
      <w:ins w:id="59" w:author="Sami Vihavainen" w:date="2014-10-22T11:33:00Z">
        <w:r w:rsidR="00752ED2">
          <w:rPr>
            <w:sz w:val="28"/>
            <w:szCs w:val="28"/>
          </w:rPr>
          <w:t>S</w:t>
        </w:r>
      </w:ins>
      <w:ins w:id="60" w:author="Sami Vihavainen" w:date="2014-10-22T11:32:00Z">
        <w:r w:rsidR="00752ED2">
          <w:rPr>
            <w:sz w:val="28"/>
            <w:szCs w:val="28"/>
          </w:rPr>
          <w:t>euraa</w:t>
        </w:r>
        <w:proofErr w:type="spellEnd"/>
        <w:r w:rsidR="00752ED2">
          <w:rPr>
            <w:sz w:val="28"/>
            <w:szCs w:val="28"/>
          </w:rPr>
          <w:t xml:space="preserve"> </w:t>
        </w:r>
        <w:proofErr w:type="spellStart"/>
        <w:r w:rsidR="00752ED2">
          <w:rPr>
            <w:sz w:val="28"/>
            <w:szCs w:val="28"/>
          </w:rPr>
          <w:t>miten</w:t>
        </w:r>
        <w:proofErr w:type="spellEnd"/>
        <w:r w:rsidR="00752ED2">
          <w:rPr>
            <w:sz w:val="28"/>
            <w:szCs w:val="28"/>
          </w:rPr>
          <w:t xml:space="preserve"> </w:t>
        </w:r>
        <w:proofErr w:type="spellStart"/>
        <w:r w:rsidR="00752ED2">
          <w:rPr>
            <w:sz w:val="28"/>
            <w:szCs w:val="28"/>
          </w:rPr>
          <w:t>tekee</w:t>
        </w:r>
        <w:proofErr w:type="spellEnd"/>
        <w:r w:rsidR="00752ED2">
          <w:rPr>
            <w:sz w:val="28"/>
            <w:szCs w:val="28"/>
          </w:rPr>
          <w:t xml:space="preserve"> </w:t>
        </w:r>
        <w:proofErr w:type="spellStart"/>
        <w:r w:rsidR="00752ED2">
          <w:rPr>
            <w:sz w:val="28"/>
            <w:szCs w:val="28"/>
          </w:rPr>
          <w:t>ja</w:t>
        </w:r>
        <w:proofErr w:type="spellEnd"/>
        <w:r w:rsidR="00752ED2">
          <w:rPr>
            <w:sz w:val="28"/>
            <w:szCs w:val="28"/>
          </w:rPr>
          <w:t xml:space="preserve"> </w:t>
        </w:r>
        <w:proofErr w:type="spellStart"/>
        <w:r w:rsidR="00752ED2">
          <w:rPr>
            <w:sz w:val="28"/>
            <w:szCs w:val="28"/>
          </w:rPr>
          <w:t>pyydä</w:t>
        </w:r>
        <w:proofErr w:type="spellEnd"/>
        <w:r w:rsidR="00752ED2">
          <w:rPr>
            <w:sz w:val="28"/>
            <w:szCs w:val="28"/>
          </w:rPr>
          <w:t xml:space="preserve"> </w:t>
        </w:r>
        <w:proofErr w:type="spellStart"/>
        <w:r w:rsidR="00752ED2">
          <w:rPr>
            <w:sz w:val="28"/>
            <w:szCs w:val="28"/>
          </w:rPr>
          <w:t>käyttäjää</w:t>
        </w:r>
        <w:proofErr w:type="spellEnd"/>
        <w:r w:rsidR="00752ED2">
          <w:rPr>
            <w:sz w:val="28"/>
            <w:szCs w:val="28"/>
          </w:rPr>
          <w:t xml:space="preserve"> </w:t>
        </w:r>
        <w:proofErr w:type="spellStart"/>
        <w:r w:rsidR="00752ED2">
          <w:rPr>
            <w:sz w:val="28"/>
            <w:szCs w:val="28"/>
          </w:rPr>
          <w:t>selittämään</w:t>
        </w:r>
        <w:proofErr w:type="spellEnd"/>
        <w:r w:rsidR="00752ED2">
          <w:rPr>
            <w:sz w:val="28"/>
            <w:szCs w:val="28"/>
          </w:rPr>
          <w:t xml:space="preserve"> </w:t>
        </w:r>
        <w:proofErr w:type="spellStart"/>
        <w:r w:rsidR="00752ED2">
          <w:rPr>
            <w:sz w:val="28"/>
            <w:szCs w:val="28"/>
          </w:rPr>
          <w:t>ääneen</w:t>
        </w:r>
        <w:proofErr w:type="spellEnd"/>
        <w:r w:rsidR="00752ED2">
          <w:rPr>
            <w:sz w:val="28"/>
            <w:szCs w:val="28"/>
          </w:rPr>
          <w:t xml:space="preserve"> </w:t>
        </w:r>
        <w:proofErr w:type="spellStart"/>
        <w:r w:rsidR="00752ED2">
          <w:rPr>
            <w:sz w:val="28"/>
            <w:szCs w:val="28"/>
          </w:rPr>
          <w:t>mitä</w:t>
        </w:r>
        <w:proofErr w:type="spellEnd"/>
        <w:r w:rsidR="00752ED2">
          <w:rPr>
            <w:sz w:val="28"/>
            <w:szCs w:val="28"/>
          </w:rPr>
          <w:t xml:space="preserve"> </w:t>
        </w:r>
        <w:proofErr w:type="spellStart"/>
        <w:r w:rsidR="00752ED2">
          <w:rPr>
            <w:sz w:val="28"/>
            <w:szCs w:val="28"/>
          </w:rPr>
          <w:t>tekee</w:t>
        </w:r>
        <w:proofErr w:type="spellEnd"/>
        <w:r w:rsidR="00752ED2">
          <w:rPr>
            <w:sz w:val="28"/>
            <w:szCs w:val="28"/>
          </w:rPr>
          <w:t xml:space="preserve"> </w:t>
        </w:r>
        <w:proofErr w:type="spellStart"/>
        <w:r w:rsidR="00752ED2">
          <w:rPr>
            <w:sz w:val="28"/>
            <w:szCs w:val="28"/>
          </w:rPr>
          <w:t>samalla</w:t>
        </w:r>
        <w:proofErr w:type="spellEnd"/>
        <w:r w:rsidR="00752ED2">
          <w:rPr>
            <w:sz w:val="28"/>
            <w:szCs w:val="28"/>
          </w:rPr>
          <w:t xml:space="preserve"> kun </w:t>
        </w:r>
        <w:proofErr w:type="spellStart"/>
        <w:r w:rsidR="00752ED2">
          <w:rPr>
            <w:sz w:val="28"/>
            <w:szCs w:val="28"/>
          </w:rPr>
          <w:t>tekee</w:t>
        </w:r>
      </w:ins>
      <w:proofErr w:type="spellEnd"/>
      <w:ins w:id="61" w:author="Sami Vihavainen" w:date="2014-10-22T11:33:00Z">
        <w:r w:rsidR="00752ED2">
          <w:rPr>
            <w:sz w:val="28"/>
            <w:szCs w:val="28"/>
          </w:rPr>
          <w:t xml:space="preserve">. </w:t>
        </w:r>
        <w:proofErr w:type="spellStart"/>
        <w:r w:rsidR="00752ED2">
          <w:rPr>
            <w:sz w:val="28"/>
            <w:szCs w:val="28"/>
          </w:rPr>
          <w:t>Voi</w:t>
        </w:r>
        <w:proofErr w:type="spellEnd"/>
        <w:r w:rsidR="00752ED2">
          <w:rPr>
            <w:sz w:val="28"/>
            <w:szCs w:val="28"/>
          </w:rPr>
          <w:t xml:space="preserve"> </w:t>
        </w:r>
        <w:proofErr w:type="spellStart"/>
        <w:r w:rsidR="00752ED2">
          <w:rPr>
            <w:sz w:val="28"/>
            <w:szCs w:val="28"/>
          </w:rPr>
          <w:t>tehdä</w:t>
        </w:r>
        <w:proofErr w:type="spellEnd"/>
        <w:r w:rsidR="00752ED2">
          <w:rPr>
            <w:sz w:val="28"/>
            <w:szCs w:val="28"/>
          </w:rPr>
          <w:t xml:space="preserve"> </w:t>
        </w:r>
        <w:proofErr w:type="spellStart"/>
        <w:r w:rsidR="00752ED2">
          <w:rPr>
            <w:sz w:val="28"/>
            <w:szCs w:val="28"/>
          </w:rPr>
          <w:t>myös</w:t>
        </w:r>
        <w:proofErr w:type="spellEnd"/>
        <w:r w:rsidR="00752ED2">
          <w:rPr>
            <w:sz w:val="28"/>
            <w:szCs w:val="28"/>
          </w:rPr>
          <w:t xml:space="preserve"> </w:t>
        </w:r>
        <w:proofErr w:type="spellStart"/>
        <w:r w:rsidR="00752ED2">
          <w:rPr>
            <w:sz w:val="28"/>
            <w:szCs w:val="28"/>
          </w:rPr>
          <w:t>muita</w:t>
        </w:r>
        <w:proofErr w:type="spellEnd"/>
        <w:r w:rsidR="00752ED2">
          <w:rPr>
            <w:sz w:val="28"/>
            <w:szCs w:val="28"/>
          </w:rPr>
          <w:t xml:space="preserve"> </w:t>
        </w:r>
        <w:proofErr w:type="spellStart"/>
        <w:r w:rsidR="00752ED2">
          <w:rPr>
            <w:sz w:val="28"/>
            <w:szCs w:val="28"/>
          </w:rPr>
          <w:t>toimintoja</w:t>
        </w:r>
        <w:proofErr w:type="spellEnd"/>
        <w:r w:rsidR="00752ED2">
          <w:rPr>
            <w:sz w:val="28"/>
            <w:szCs w:val="28"/>
          </w:rPr>
          <w:t xml:space="preserve"> </w:t>
        </w:r>
        <w:proofErr w:type="spellStart"/>
        <w:r w:rsidR="00752ED2">
          <w:rPr>
            <w:sz w:val="28"/>
            <w:szCs w:val="28"/>
          </w:rPr>
          <w:t>Päikyllä</w:t>
        </w:r>
        <w:proofErr w:type="spellEnd"/>
        <w:r w:rsidR="00752ED2">
          <w:rPr>
            <w:sz w:val="28"/>
            <w:szCs w:val="28"/>
          </w:rPr>
          <w:t>]</w:t>
        </w:r>
      </w:ins>
      <w:ins w:id="62" w:author="Sami Vihavainen" w:date="2014-10-22T11:32:00Z">
        <w:r w:rsidR="00752ED2">
          <w:rPr>
            <w:sz w:val="28"/>
            <w:szCs w:val="28"/>
          </w:rPr>
          <w:t xml:space="preserve"> </w:t>
        </w:r>
      </w:ins>
      <w:ins w:id="63" w:author="Sami Vihavainen" w:date="2014-10-22T11:29:00Z">
        <w:r w:rsidR="00D713C0">
          <w:rPr>
            <w:sz w:val="28"/>
            <w:szCs w:val="28"/>
          </w:rPr>
          <w:t xml:space="preserve"> </w:t>
        </w:r>
      </w:ins>
    </w:p>
    <w:p w14:paraId="22E24426" w14:textId="77777777" w:rsidR="00752ED2" w:rsidRPr="00752ED2" w:rsidRDefault="00752ED2">
      <w:pPr>
        <w:numPr>
          <w:ins w:id="64" w:author="Sami Vihavainen" w:date="2014-10-22T11:30:00Z"/>
        </w:numPr>
        <w:ind w:left="1980"/>
        <w:rPr>
          <w:ins w:id="65" w:author="Sami Vihavainen" w:date="2014-10-22T11:21:00Z"/>
          <w:sz w:val="28"/>
          <w:szCs w:val="28"/>
        </w:rPr>
        <w:pPrChange w:id="66" w:author="Sami Vihavainen" w:date="2014-10-22T11:30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</w:p>
    <w:p w14:paraId="5D5D1874" w14:textId="51F8B159" w:rsidR="00752ED2" w:rsidRPr="00752ED2" w:rsidRDefault="003B3A1B" w:rsidP="00752ED2">
      <w:pPr>
        <w:pStyle w:val="ListParagraph"/>
        <w:numPr>
          <w:ilvl w:val="0"/>
          <w:numId w:val="1"/>
          <w:ins w:id="67" w:author="Sami Vihavainen" w:date="2014-10-22T11:36:00Z"/>
        </w:numPr>
        <w:rPr>
          <w:ins w:id="68" w:author="Sami Vihavainen" w:date="2014-10-22T11:36:00Z"/>
          <w:sz w:val="28"/>
          <w:szCs w:val="28"/>
          <w:rPrChange w:id="69" w:author="Sami Vihavainen" w:date="2014-10-22T11:39:00Z">
            <w:rPr>
              <w:ins w:id="70" w:author="Sami Vihavainen" w:date="2014-10-22T11:36:00Z"/>
            </w:rPr>
          </w:rPrChange>
        </w:rPr>
      </w:pPr>
      <w:del w:id="71" w:author="Sami Vihavainen" w:date="2014-10-22T11:21:00Z">
        <w:r w:rsidRPr="00D713C0" w:rsidDel="00D713C0">
          <w:rPr>
            <w:sz w:val="28"/>
            <w:szCs w:val="28"/>
          </w:rPr>
          <w:br/>
        </w:r>
        <w:r w:rsidR="007C2BD1" w:rsidRPr="00D713C0" w:rsidDel="00D713C0">
          <w:rPr>
            <w:sz w:val="28"/>
            <w:szCs w:val="28"/>
          </w:rPr>
          <w:br/>
        </w:r>
      </w:del>
      <w:proofErr w:type="spellStart"/>
      <w:ins w:id="72" w:author="Sami Vihavainen" w:date="2014-10-22T11:21:00Z">
        <w:r w:rsidR="00D713C0" w:rsidRPr="00D713C0">
          <w:rPr>
            <w:sz w:val="28"/>
            <w:szCs w:val="28"/>
          </w:rPr>
          <w:t>Kuinka</w:t>
        </w:r>
        <w:proofErr w:type="spellEnd"/>
        <w:r w:rsidR="00D713C0" w:rsidRPr="00D713C0">
          <w:rPr>
            <w:sz w:val="28"/>
            <w:szCs w:val="28"/>
          </w:rPr>
          <w:t xml:space="preserve"> </w:t>
        </w:r>
        <w:proofErr w:type="spellStart"/>
        <w:r w:rsidR="00D713C0" w:rsidRPr="00D713C0">
          <w:rPr>
            <w:sz w:val="28"/>
            <w:szCs w:val="28"/>
          </w:rPr>
          <w:t>ymmärrät</w:t>
        </w:r>
        <w:proofErr w:type="spellEnd"/>
        <w:r w:rsidR="00D713C0" w:rsidRPr="00D713C0">
          <w:rPr>
            <w:sz w:val="28"/>
            <w:szCs w:val="28"/>
          </w:rPr>
          <w:t xml:space="preserve"> </w:t>
        </w:r>
        <w:proofErr w:type="spellStart"/>
        <w:r w:rsidR="00D713C0" w:rsidRPr="00D713C0">
          <w:rPr>
            <w:sz w:val="28"/>
            <w:szCs w:val="28"/>
          </w:rPr>
          <w:t>sanan</w:t>
        </w:r>
        <w:proofErr w:type="spellEnd"/>
        <w:r w:rsidR="00D713C0" w:rsidRPr="00D713C0">
          <w:rPr>
            <w:sz w:val="28"/>
            <w:szCs w:val="28"/>
          </w:rPr>
          <w:t xml:space="preserve"> offline-</w:t>
        </w:r>
        <w:proofErr w:type="spellStart"/>
        <w:r w:rsidR="00D713C0" w:rsidRPr="00D713C0">
          <w:rPr>
            <w:sz w:val="28"/>
            <w:szCs w:val="28"/>
          </w:rPr>
          <w:t>moodi</w:t>
        </w:r>
        <w:proofErr w:type="spellEnd"/>
        <w:r w:rsidR="00D713C0">
          <w:rPr>
            <w:sz w:val="28"/>
            <w:szCs w:val="28"/>
          </w:rPr>
          <w:t>?</w:t>
        </w:r>
      </w:ins>
      <w:ins w:id="73" w:author="Miro Nieminen" w:date="2014-10-23T17:01:00Z">
        <w:r w:rsidR="001D4078">
          <w:rPr>
            <w:sz w:val="28"/>
            <w:szCs w:val="28"/>
          </w:rPr>
          <w:br/>
        </w:r>
        <w:r w:rsidR="001D4078">
          <w:rPr>
            <w:sz w:val="28"/>
            <w:szCs w:val="28"/>
          </w:rPr>
          <w:br/>
        </w:r>
        <w:r w:rsidR="00CE62E3">
          <w:rPr>
            <w:sz w:val="28"/>
            <w:szCs w:val="28"/>
          </w:rPr>
          <w:t>“</w:t>
        </w:r>
        <w:proofErr w:type="spellStart"/>
        <w:r w:rsidR="00CE62E3">
          <w:rPr>
            <w:sz w:val="28"/>
            <w:szCs w:val="28"/>
          </w:rPr>
          <w:t>Ymmärrän</w:t>
        </w:r>
        <w:proofErr w:type="spellEnd"/>
        <w:r w:rsidR="00CE62E3">
          <w:rPr>
            <w:sz w:val="28"/>
            <w:szCs w:val="28"/>
          </w:rPr>
          <w:t xml:space="preserve">, </w:t>
        </w:r>
        <w:proofErr w:type="spellStart"/>
        <w:r w:rsidR="00CE62E3">
          <w:rPr>
            <w:sz w:val="28"/>
            <w:szCs w:val="28"/>
          </w:rPr>
          <w:t>että</w:t>
        </w:r>
        <w:proofErr w:type="spellEnd"/>
        <w:r w:rsidR="00CE62E3">
          <w:rPr>
            <w:sz w:val="28"/>
            <w:szCs w:val="28"/>
          </w:rPr>
          <w:t xml:space="preserve"> </w:t>
        </w:r>
        <w:proofErr w:type="spellStart"/>
        <w:r w:rsidR="00CE62E3">
          <w:rPr>
            <w:sz w:val="28"/>
            <w:szCs w:val="28"/>
          </w:rPr>
          <w:t>sillä</w:t>
        </w:r>
        <w:proofErr w:type="spellEnd"/>
        <w:r w:rsidR="00CE62E3">
          <w:rPr>
            <w:sz w:val="28"/>
            <w:szCs w:val="28"/>
          </w:rPr>
          <w:t xml:space="preserve"> </w:t>
        </w:r>
        <w:proofErr w:type="spellStart"/>
        <w:r w:rsidR="00CE62E3">
          <w:rPr>
            <w:sz w:val="28"/>
            <w:szCs w:val="28"/>
          </w:rPr>
          <w:t>hetkellä</w:t>
        </w:r>
        <w:proofErr w:type="spellEnd"/>
        <w:r w:rsidR="00CE62E3">
          <w:rPr>
            <w:sz w:val="28"/>
            <w:szCs w:val="28"/>
          </w:rPr>
          <w:t xml:space="preserve"> </w:t>
        </w:r>
        <w:proofErr w:type="spellStart"/>
        <w:r w:rsidR="00CE62E3">
          <w:rPr>
            <w:sz w:val="28"/>
            <w:szCs w:val="28"/>
          </w:rPr>
          <w:t>ei</w:t>
        </w:r>
        <w:proofErr w:type="spellEnd"/>
        <w:r w:rsidR="00CE62E3">
          <w:rPr>
            <w:sz w:val="28"/>
            <w:szCs w:val="28"/>
          </w:rPr>
          <w:t xml:space="preserve"> ole </w:t>
        </w:r>
        <w:proofErr w:type="spellStart"/>
        <w:r w:rsidR="00CE62E3">
          <w:rPr>
            <w:sz w:val="28"/>
            <w:szCs w:val="28"/>
          </w:rPr>
          <w:t>verkkoyhteyttä</w:t>
        </w:r>
        <w:proofErr w:type="spellEnd"/>
        <w:r w:rsidR="00CE62E3">
          <w:rPr>
            <w:sz w:val="28"/>
            <w:szCs w:val="28"/>
          </w:rPr>
          <w:t>”</w:t>
        </w:r>
        <w:r w:rsidR="001D4078">
          <w:rPr>
            <w:sz w:val="28"/>
            <w:szCs w:val="28"/>
          </w:rPr>
          <w:br/>
        </w:r>
      </w:ins>
    </w:p>
    <w:p w14:paraId="57801240" w14:textId="4671C3AA" w:rsidR="00752ED2" w:rsidRPr="00D713C0" w:rsidRDefault="00752ED2" w:rsidP="00D713C0">
      <w:pPr>
        <w:pStyle w:val="ListParagraph"/>
        <w:numPr>
          <w:ilvl w:val="0"/>
          <w:numId w:val="1"/>
          <w:ins w:id="74" w:author="Sami Vihavainen" w:date="2014-10-22T11:36:00Z"/>
        </w:numPr>
        <w:rPr>
          <w:sz w:val="28"/>
          <w:szCs w:val="28"/>
        </w:rPr>
      </w:pPr>
      <w:ins w:id="75" w:author="Sami Vihavainen" w:date="2014-10-22T11:36:00Z">
        <w:r>
          <w:rPr>
            <w:sz w:val="28"/>
            <w:szCs w:val="28"/>
          </w:rPr>
          <w:t xml:space="preserve">Jos </w:t>
        </w:r>
        <w:proofErr w:type="spellStart"/>
        <w:r>
          <w:rPr>
            <w:sz w:val="28"/>
            <w:szCs w:val="28"/>
          </w:rPr>
          <w:t>Päikky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menee</w:t>
        </w:r>
        <w:proofErr w:type="spellEnd"/>
        <w:r>
          <w:rPr>
            <w:sz w:val="28"/>
            <w:szCs w:val="28"/>
          </w:rPr>
          <w:t xml:space="preserve"> offline-</w:t>
        </w:r>
        <w:proofErr w:type="spellStart"/>
        <w:r>
          <w:rPr>
            <w:sz w:val="28"/>
            <w:szCs w:val="28"/>
          </w:rPr>
          <w:t>moodiin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mitä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mielestäsi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silloin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tapahtuu</w:t>
        </w:r>
        <w:proofErr w:type="spellEnd"/>
        <w:r>
          <w:rPr>
            <w:sz w:val="28"/>
            <w:szCs w:val="28"/>
          </w:rPr>
          <w:t>.</w:t>
        </w:r>
      </w:ins>
      <w:ins w:id="76" w:author="Miro Nieminen" w:date="2014-10-23T17:01:00Z">
        <w:r w:rsidR="00CE62E3">
          <w:rPr>
            <w:sz w:val="28"/>
            <w:szCs w:val="28"/>
          </w:rPr>
          <w:br/>
        </w:r>
        <w:r w:rsidR="00CE62E3">
          <w:rPr>
            <w:sz w:val="28"/>
            <w:szCs w:val="28"/>
          </w:rPr>
          <w:br/>
          <w:t>“</w:t>
        </w:r>
        <w:proofErr w:type="spellStart"/>
        <w:r w:rsidR="00CE62E3">
          <w:rPr>
            <w:sz w:val="28"/>
            <w:szCs w:val="28"/>
          </w:rPr>
          <w:t>Todennäkösesti</w:t>
        </w:r>
        <w:proofErr w:type="spellEnd"/>
        <w:r w:rsidR="00CE62E3">
          <w:rPr>
            <w:sz w:val="28"/>
            <w:szCs w:val="28"/>
          </w:rPr>
          <w:t xml:space="preserve"> </w:t>
        </w:r>
        <w:proofErr w:type="spellStart"/>
        <w:r w:rsidR="00CE62E3">
          <w:rPr>
            <w:sz w:val="28"/>
            <w:szCs w:val="28"/>
          </w:rPr>
          <w:t>meiltä</w:t>
        </w:r>
        <w:proofErr w:type="spellEnd"/>
        <w:r w:rsidR="00CE62E3">
          <w:rPr>
            <w:sz w:val="28"/>
            <w:szCs w:val="28"/>
          </w:rPr>
          <w:t xml:space="preserve"> </w:t>
        </w:r>
        <w:proofErr w:type="spellStart"/>
        <w:r w:rsidR="00CE62E3">
          <w:rPr>
            <w:sz w:val="28"/>
            <w:szCs w:val="28"/>
          </w:rPr>
          <w:t>siis</w:t>
        </w:r>
        <w:proofErr w:type="spellEnd"/>
        <w:r w:rsidR="00CE62E3">
          <w:rPr>
            <w:sz w:val="28"/>
            <w:szCs w:val="28"/>
          </w:rPr>
          <w:t xml:space="preserve"> </w:t>
        </w:r>
        <w:proofErr w:type="spellStart"/>
        <w:r w:rsidR="00CE62E3">
          <w:rPr>
            <w:sz w:val="28"/>
            <w:szCs w:val="28"/>
          </w:rPr>
          <w:t>katosi</w:t>
        </w:r>
        <w:proofErr w:type="spellEnd"/>
        <w:r w:rsidR="00CE62E3">
          <w:rPr>
            <w:sz w:val="28"/>
            <w:szCs w:val="28"/>
          </w:rPr>
          <w:t xml:space="preserve"> se </w:t>
        </w:r>
        <w:proofErr w:type="spellStart"/>
        <w:r w:rsidR="00CE62E3">
          <w:rPr>
            <w:sz w:val="28"/>
            <w:szCs w:val="28"/>
          </w:rPr>
          <w:t>verkkoyhteys</w:t>
        </w:r>
        <w:proofErr w:type="spellEnd"/>
        <w:r w:rsidR="00CE62E3">
          <w:rPr>
            <w:sz w:val="28"/>
            <w:szCs w:val="28"/>
          </w:rPr>
          <w:t>”</w:t>
        </w:r>
        <w:r w:rsidR="00CE62E3">
          <w:rPr>
            <w:sz w:val="28"/>
            <w:szCs w:val="28"/>
          </w:rPr>
          <w:br/>
        </w:r>
      </w:ins>
    </w:p>
    <w:p w14:paraId="6749019B" w14:textId="156C3D8E" w:rsidR="00A12E27" w:rsidRDefault="00CE62E3" w:rsidP="00E777DB">
      <w:pPr>
        <w:pStyle w:val="ListParagraph"/>
        <w:numPr>
          <w:ilvl w:val="0"/>
          <w:numId w:val="1"/>
          <w:numberingChange w:id="77" w:author="Sami Vihavainen" w:date="2014-10-22T11:20:00Z" w:original="%1:5:0:."/>
        </w:numPr>
        <w:rPr>
          <w:sz w:val="28"/>
          <w:szCs w:val="28"/>
        </w:rPr>
      </w:pPr>
      <w:ins w:id="78" w:author="Miro Nieminen" w:date="2014-10-23T17:02:00Z">
        <w:r>
          <w:rPr>
            <w:sz w:val="28"/>
            <w:szCs w:val="28"/>
          </w:rPr>
          <w:t xml:space="preserve">EI KYSYTTY </w:t>
        </w:r>
      </w:ins>
      <w:proofErr w:type="spellStart"/>
      <w:r w:rsidR="00A12E27">
        <w:rPr>
          <w:sz w:val="28"/>
          <w:szCs w:val="28"/>
        </w:rPr>
        <w:t>Oletko</w:t>
      </w:r>
      <w:proofErr w:type="spellEnd"/>
      <w:r w:rsidR="00A12E27">
        <w:rPr>
          <w:sz w:val="28"/>
          <w:szCs w:val="28"/>
        </w:rPr>
        <w:t xml:space="preserve"> </w:t>
      </w:r>
      <w:proofErr w:type="spellStart"/>
      <w:r w:rsidR="00A12E27">
        <w:rPr>
          <w:sz w:val="28"/>
          <w:szCs w:val="28"/>
        </w:rPr>
        <w:t>tie</w:t>
      </w:r>
      <w:r w:rsidR="003B3A1B">
        <w:rPr>
          <w:sz w:val="28"/>
          <w:szCs w:val="28"/>
        </w:rPr>
        <w:t>toinen</w:t>
      </w:r>
      <w:proofErr w:type="spellEnd"/>
      <w:r w:rsidR="003B3A1B">
        <w:rPr>
          <w:sz w:val="28"/>
          <w:szCs w:val="28"/>
        </w:rPr>
        <w:t xml:space="preserve"> </w:t>
      </w:r>
      <w:proofErr w:type="spellStart"/>
      <w:r w:rsidR="003B3A1B">
        <w:rPr>
          <w:sz w:val="28"/>
          <w:szCs w:val="28"/>
        </w:rPr>
        <w:t>Päikyn</w:t>
      </w:r>
      <w:proofErr w:type="spellEnd"/>
      <w:r w:rsidR="003B3A1B">
        <w:rPr>
          <w:sz w:val="28"/>
          <w:szCs w:val="28"/>
        </w:rPr>
        <w:t xml:space="preserve"> offline-</w:t>
      </w:r>
      <w:proofErr w:type="spellStart"/>
      <w:r w:rsidR="003B3A1B">
        <w:rPr>
          <w:sz w:val="28"/>
          <w:szCs w:val="28"/>
        </w:rPr>
        <w:t>moodista</w:t>
      </w:r>
      <w:proofErr w:type="spellEnd"/>
      <w:r w:rsidR="003B3A1B">
        <w:rPr>
          <w:sz w:val="28"/>
          <w:szCs w:val="28"/>
        </w:rPr>
        <w:t>?</w:t>
      </w:r>
    </w:p>
    <w:p w14:paraId="76CF87C6" w14:textId="74824088" w:rsidR="00D713C0" w:rsidRPr="00D713C0" w:rsidRDefault="00CE62E3" w:rsidP="00E777DB">
      <w:pPr>
        <w:pStyle w:val="ListParagraph"/>
        <w:numPr>
          <w:ilvl w:val="0"/>
          <w:numId w:val="1"/>
          <w:ins w:id="79" w:author="Sami Vihavainen" w:date="2014-10-22T11:20:00Z"/>
        </w:numPr>
        <w:rPr>
          <w:ins w:id="80" w:author="Sami Vihavainen" w:date="2014-10-22T11:20:00Z"/>
          <w:sz w:val="28"/>
          <w:szCs w:val="28"/>
        </w:rPr>
      </w:pPr>
      <w:ins w:id="81" w:author="Miro Nieminen" w:date="2014-10-23T17:02:00Z">
        <w:r>
          <w:rPr>
            <w:sz w:val="28"/>
            <w:szCs w:val="28"/>
          </w:rPr>
          <w:t xml:space="preserve">EI KYSYTTY </w:t>
        </w:r>
      </w:ins>
      <w:proofErr w:type="spellStart"/>
      <w:ins w:id="82" w:author="Sami Vihavainen" w:date="2014-10-22T11:20:00Z">
        <w:r w:rsidR="00D713C0">
          <w:rPr>
            <w:sz w:val="28"/>
            <w:szCs w:val="28"/>
          </w:rPr>
          <w:t>Näytä</w:t>
        </w:r>
        <w:proofErr w:type="spellEnd"/>
        <w:r w:rsidR="00D713C0">
          <w:rPr>
            <w:sz w:val="28"/>
            <w:szCs w:val="28"/>
          </w:rPr>
          <w:t xml:space="preserve"> </w:t>
        </w:r>
        <w:proofErr w:type="spellStart"/>
        <w:proofErr w:type="gramStart"/>
        <w:r w:rsidR="00D713C0">
          <w:rPr>
            <w:sz w:val="28"/>
            <w:szCs w:val="28"/>
          </w:rPr>
          <w:t>ja</w:t>
        </w:r>
        <w:proofErr w:type="spellEnd"/>
        <w:proofErr w:type="gramEnd"/>
        <w:r w:rsidR="00D713C0">
          <w:rPr>
            <w:sz w:val="28"/>
            <w:szCs w:val="28"/>
          </w:rPr>
          <w:t xml:space="preserve"> </w:t>
        </w:r>
        <w:proofErr w:type="spellStart"/>
        <w:r w:rsidR="00D713C0">
          <w:rPr>
            <w:sz w:val="28"/>
            <w:szCs w:val="28"/>
          </w:rPr>
          <w:t>kerro</w:t>
        </w:r>
        <w:proofErr w:type="spellEnd"/>
        <w:r w:rsidR="00D713C0">
          <w:rPr>
            <w:sz w:val="28"/>
            <w:szCs w:val="28"/>
          </w:rPr>
          <w:t xml:space="preserve"> </w:t>
        </w:r>
        <w:proofErr w:type="spellStart"/>
        <w:r w:rsidR="00D713C0">
          <w:rPr>
            <w:sz w:val="28"/>
            <w:szCs w:val="28"/>
          </w:rPr>
          <w:t>kuinka</w:t>
        </w:r>
        <w:proofErr w:type="spellEnd"/>
        <w:r w:rsidR="00D713C0">
          <w:rPr>
            <w:sz w:val="28"/>
            <w:szCs w:val="28"/>
          </w:rPr>
          <w:t xml:space="preserve"> </w:t>
        </w:r>
        <w:proofErr w:type="spellStart"/>
        <w:r w:rsidR="00D713C0">
          <w:rPr>
            <w:sz w:val="28"/>
            <w:szCs w:val="28"/>
          </w:rPr>
          <w:t>Päikky</w:t>
        </w:r>
        <w:proofErr w:type="spellEnd"/>
        <w:r w:rsidR="00D713C0">
          <w:rPr>
            <w:sz w:val="28"/>
            <w:szCs w:val="28"/>
          </w:rPr>
          <w:t xml:space="preserve"> </w:t>
        </w:r>
        <w:proofErr w:type="spellStart"/>
        <w:r w:rsidR="00D713C0">
          <w:rPr>
            <w:sz w:val="28"/>
            <w:szCs w:val="28"/>
          </w:rPr>
          <w:t>mielestäsi</w:t>
        </w:r>
        <w:proofErr w:type="spellEnd"/>
        <w:r w:rsidR="00D713C0">
          <w:rPr>
            <w:sz w:val="28"/>
            <w:szCs w:val="28"/>
          </w:rPr>
          <w:t xml:space="preserve"> </w:t>
        </w:r>
        <w:proofErr w:type="spellStart"/>
        <w:r w:rsidR="00D713C0">
          <w:rPr>
            <w:sz w:val="28"/>
            <w:szCs w:val="28"/>
          </w:rPr>
          <w:t>kertoo</w:t>
        </w:r>
        <w:proofErr w:type="spellEnd"/>
        <w:r w:rsidR="00D713C0">
          <w:rPr>
            <w:sz w:val="28"/>
            <w:szCs w:val="28"/>
          </w:rPr>
          <w:t xml:space="preserve"> </w:t>
        </w:r>
        <w:proofErr w:type="spellStart"/>
        <w:r w:rsidR="00D713C0">
          <w:rPr>
            <w:sz w:val="28"/>
            <w:szCs w:val="28"/>
          </w:rPr>
          <w:t>onko</w:t>
        </w:r>
        <w:proofErr w:type="spellEnd"/>
        <w:r w:rsidR="00D713C0">
          <w:rPr>
            <w:sz w:val="28"/>
            <w:szCs w:val="28"/>
          </w:rPr>
          <w:t xml:space="preserve"> se online </w:t>
        </w:r>
        <w:proofErr w:type="spellStart"/>
        <w:r w:rsidR="00D713C0">
          <w:rPr>
            <w:sz w:val="28"/>
            <w:szCs w:val="28"/>
          </w:rPr>
          <w:t>vai</w:t>
        </w:r>
        <w:proofErr w:type="spellEnd"/>
        <w:r w:rsidR="00D713C0">
          <w:rPr>
            <w:sz w:val="28"/>
            <w:szCs w:val="28"/>
          </w:rPr>
          <w:t xml:space="preserve"> offline-</w:t>
        </w:r>
        <w:proofErr w:type="spellStart"/>
        <w:r w:rsidR="00D713C0">
          <w:rPr>
            <w:sz w:val="28"/>
            <w:szCs w:val="28"/>
          </w:rPr>
          <w:t>moodissa</w:t>
        </w:r>
      </w:ins>
      <w:proofErr w:type="spellEnd"/>
      <w:ins w:id="83" w:author="Sami Vihavainen" w:date="2014-10-22T11:23:00Z">
        <w:r w:rsidR="00D713C0">
          <w:rPr>
            <w:sz w:val="28"/>
            <w:szCs w:val="28"/>
          </w:rPr>
          <w:t>.</w:t>
        </w:r>
      </w:ins>
    </w:p>
    <w:p w14:paraId="1298A96C" w14:textId="1BEF8DF9" w:rsidR="003B3A1B" w:rsidRDefault="003B3A1B" w:rsidP="00E777DB">
      <w:pPr>
        <w:pStyle w:val="ListParagraph"/>
        <w:numPr>
          <w:ilvl w:val="0"/>
          <w:numId w:val="1"/>
          <w:numberingChange w:id="84" w:author="Sami Vihavainen" w:date="2014-10-22T11:20:00Z" w:original="%1:6:0:.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Huomaatko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aina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Päikky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menee</w:t>
      </w:r>
      <w:proofErr w:type="spellEnd"/>
      <w:r>
        <w:rPr>
          <w:sz w:val="28"/>
          <w:szCs w:val="28"/>
        </w:rPr>
        <w:t xml:space="preserve"> offline-</w:t>
      </w:r>
      <w:proofErr w:type="spellStart"/>
      <w:r>
        <w:rPr>
          <w:sz w:val="28"/>
          <w:szCs w:val="28"/>
        </w:rPr>
        <w:t>moodiin</w:t>
      </w:r>
      <w:proofErr w:type="spellEnd"/>
      <w:r>
        <w:rPr>
          <w:sz w:val="28"/>
          <w:szCs w:val="28"/>
        </w:rPr>
        <w:t>?</w:t>
      </w:r>
      <w:ins w:id="85" w:author="Miro Nieminen" w:date="2014-10-23T17:02:00Z">
        <w:r w:rsidR="00CE62E3">
          <w:rPr>
            <w:sz w:val="28"/>
            <w:szCs w:val="28"/>
          </w:rPr>
          <w:br/>
          <w:t>“</w:t>
        </w:r>
        <w:proofErr w:type="spellStart"/>
        <w:r w:rsidR="00CE62E3">
          <w:rPr>
            <w:sz w:val="28"/>
            <w:szCs w:val="28"/>
          </w:rPr>
          <w:t>Huomaan</w:t>
        </w:r>
        <w:proofErr w:type="spellEnd"/>
        <w:r w:rsidR="00CE62E3">
          <w:rPr>
            <w:sz w:val="28"/>
            <w:szCs w:val="28"/>
          </w:rPr>
          <w:t xml:space="preserve"> </w:t>
        </w:r>
        <w:proofErr w:type="spellStart"/>
        <w:r w:rsidR="00CE62E3">
          <w:rPr>
            <w:sz w:val="28"/>
            <w:szCs w:val="28"/>
          </w:rPr>
          <w:t>aina</w:t>
        </w:r>
        <w:proofErr w:type="spellEnd"/>
        <w:r w:rsidR="00CE62E3">
          <w:rPr>
            <w:sz w:val="28"/>
            <w:szCs w:val="28"/>
          </w:rPr>
          <w:t xml:space="preserve">. Se on </w:t>
        </w:r>
        <w:proofErr w:type="spellStart"/>
        <w:r w:rsidR="00CE62E3">
          <w:rPr>
            <w:sz w:val="28"/>
            <w:szCs w:val="28"/>
          </w:rPr>
          <w:t>niin</w:t>
        </w:r>
        <w:proofErr w:type="spellEnd"/>
        <w:r w:rsidR="00CE62E3">
          <w:rPr>
            <w:sz w:val="28"/>
            <w:szCs w:val="28"/>
          </w:rPr>
          <w:t xml:space="preserve"> </w:t>
        </w:r>
        <w:proofErr w:type="spellStart"/>
        <w:r w:rsidR="00CE62E3">
          <w:rPr>
            <w:sz w:val="28"/>
            <w:szCs w:val="28"/>
          </w:rPr>
          <w:t>isolla</w:t>
        </w:r>
        <w:proofErr w:type="spellEnd"/>
        <w:r w:rsidR="00CE62E3">
          <w:rPr>
            <w:sz w:val="28"/>
            <w:szCs w:val="28"/>
          </w:rPr>
          <w:t xml:space="preserve"> </w:t>
        </w:r>
        <w:proofErr w:type="spellStart"/>
        <w:r w:rsidR="00CE62E3">
          <w:rPr>
            <w:sz w:val="28"/>
            <w:szCs w:val="28"/>
          </w:rPr>
          <w:t>ja</w:t>
        </w:r>
        <w:proofErr w:type="spellEnd"/>
        <w:r w:rsidR="00CE62E3">
          <w:rPr>
            <w:sz w:val="28"/>
            <w:szCs w:val="28"/>
          </w:rPr>
          <w:t xml:space="preserve"> </w:t>
        </w:r>
        <w:proofErr w:type="spellStart"/>
        <w:r w:rsidR="00CE62E3">
          <w:rPr>
            <w:sz w:val="28"/>
            <w:szCs w:val="28"/>
          </w:rPr>
          <w:t>näkyvällä</w:t>
        </w:r>
        <w:proofErr w:type="spellEnd"/>
        <w:r w:rsidR="00CE62E3">
          <w:rPr>
            <w:sz w:val="28"/>
            <w:szCs w:val="28"/>
          </w:rPr>
          <w:t xml:space="preserve"> </w:t>
        </w:r>
        <w:proofErr w:type="spellStart"/>
        <w:r w:rsidR="00CE62E3">
          <w:rPr>
            <w:sz w:val="28"/>
            <w:szCs w:val="28"/>
          </w:rPr>
          <w:t>palkilla</w:t>
        </w:r>
        <w:proofErr w:type="spellEnd"/>
        <w:r w:rsidR="00CE62E3">
          <w:rPr>
            <w:sz w:val="28"/>
            <w:szCs w:val="28"/>
          </w:rPr>
          <w:t xml:space="preserve"> </w:t>
        </w:r>
        <w:proofErr w:type="spellStart"/>
        <w:r w:rsidR="00CE62E3">
          <w:rPr>
            <w:sz w:val="28"/>
            <w:szCs w:val="28"/>
          </w:rPr>
          <w:t>siinä</w:t>
        </w:r>
        <w:proofErr w:type="spellEnd"/>
        <w:r w:rsidR="00CE62E3">
          <w:rPr>
            <w:sz w:val="28"/>
            <w:szCs w:val="28"/>
          </w:rPr>
          <w:t xml:space="preserve"> </w:t>
        </w:r>
        <w:proofErr w:type="spellStart"/>
        <w:r w:rsidR="00CE62E3">
          <w:rPr>
            <w:sz w:val="28"/>
            <w:szCs w:val="28"/>
          </w:rPr>
          <w:t>että</w:t>
        </w:r>
        <w:proofErr w:type="spellEnd"/>
        <w:r w:rsidR="00CE62E3">
          <w:rPr>
            <w:sz w:val="28"/>
            <w:szCs w:val="28"/>
          </w:rPr>
          <w:t xml:space="preserve"> </w:t>
        </w:r>
        <w:proofErr w:type="spellStart"/>
        <w:r w:rsidR="00CE62E3">
          <w:rPr>
            <w:sz w:val="28"/>
            <w:szCs w:val="28"/>
          </w:rPr>
          <w:t>sen</w:t>
        </w:r>
        <w:proofErr w:type="spellEnd"/>
        <w:r w:rsidR="00CE62E3">
          <w:rPr>
            <w:sz w:val="28"/>
            <w:szCs w:val="28"/>
          </w:rPr>
          <w:t xml:space="preserve"> </w:t>
        </w:r>
        <w:proofErr w:type="spellStart"/>
        <w:r w:rsidR="00CE62E3">
          <w:rPr>
            <w:sz w:val="28"/>
            <w:szCs w:val="28"/>
          </w:rPr>
          <w:t>huomaa</w:t>
        </w:r>
        <w:proofErr w:type="spellEnd"/>
        <w:r w:rsidR="00CE62E3">
          <w:rPr>
            <w:sz w:val="28"/>
            <w:szCs w:val="28"/>
          </w:rPr>
          <w:t xml:space="preserve"> </w:t>
        </w:r>
        <w:proofErr w:type="spellStart"/>
        <w:r w:rsidR="00CE62E3">
          <w:rPr>
            <w:sz w:val="28"/>
            <w:szCs w:val="28"/>
          </w:rPr>
          <w:t>aina</w:t>
        </w:r>
        <w:proofErr w:type="spellEnd"/>
        <w:r w:rsidR="00CE62E3">
          <w:rPr>
            <w:sz w:val="28"/>
            <w:szCs w:val="28"/>
          </w:rPr>
          <w:t>”</w:t>
        </w:r>
        <w:r w:rsidR="00CE62E3">
          <w:rPr>
            <w:sz w:val="28"/>
            <w:szCs w:val="28"/>
          </w:rPr>
          <w:br/>
        </w:r>
      </w:ins>
    </w:p>
    <w:p w14:paraId="05A85CB2" w14:textId="0EAAD03B" w:rsidR="00E03B83" w:rsidRDefault="00A12E27" w:rsidP="00E03B83">
      <w:pPr>
        <w:pStyle w:val="ListParagraph"/>
        <w:numPr>
          <w:ilvl w:val="0"/>
          <w:numId w:val="1"/>
        </w:numPr>
        <w:rPr>
          <w:ins w:id="86" w:author="Sami Vihavainen" w:date="2014-10-22T11:41:00Z"/>
          <w:sz w:val="28"/>
          <w:szCs w:val="28"/>
        </w:rPr>
      </w:pPr>
      <w:proofErr w:type="spellStart"/>
      <w:r>
        <w:rPr>
          <w:sz w:val="28"/>
          <w:szCs w:val="28"/>
        </w:rPr>
        <w:t>Kuinka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käyttäessäsi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Päikkyä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järjestelmä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menee</w:t>
      </w:r>
      <w:proofErr w:type="spellEnd"/>
      <w:r>
        <w:rPr>
          <w:sz w:val="28"/>
          <w:szCs w:val="28"/>
        </w:rPr>
        <w:t xml:space="preserve"> offline-</w:t>
      </w:r>
      <w:proofErr w:type="spellStart"/>
      <w:r>
        <w:rPr>
          <w:sz w:val="28"/>
          <w:szCs w:val="28"/>
        </w:rPr>
        <w:t>moodiin</w:t>
      </w:r>
      <w:proofErr w:type="spellEnd"/>
      <w:r>
        <w:rPr>
          <w:sz w:val="28"/>
          <w:szCs w:val="28"/>
        </w:rPr>
        <w:t>?</w:t>
      </w:r>
      <w:ins w:id="87" w:author="Miro Nieminen" w:date="2014-10-23T17:02:00Z">
        <w:r w:rsidR="00CE62E3">
          <w:rPr>
            <w:sz w:val="28"/>
            <w:szCs w:val="28"/>
          </w:rPr>
          <w:br/>
        </w:r>
        <w:r w:rsidR="00CE62E3">
          <w:rPr>
            <w:sz w:val="28"/>
            <w:szCs w:val="28"/>
          </w:rPr>
          <w:br/>
          <w:t>“</w:t>
        </w:r>
        <w:proofErr w:type="spellStart"/>
        <w:r w:rsidR="00CE62E3">
          <w:rPr>
            <w:sz w:val="28"/>
            <w:szCs w:val="28"/>
          </w:rPr>
          <w:t>Aika</w:t>
        </w:r>
        <w:proofErr w:type="spellEnd"/>
        <w:r w:rsidR="00CE62E3">
          <w:rPr>
            <w:sz w:val="28"/>
            <w:szCs w:val="28"/>
          </w:rPr>
          <w:t xml:space="preserve"> </w:t>
        </w:r>
        <w:proofErr w:type="spellStart"/>
        <w:r w:rsidR="00CE62E3">
          <w:rPr>
            <w:sz w:val="28"/>
            <w:szCs w:val="28"/>
          </w:rPr>
          <w:t>usein</w:t>
        </w:r>
        <w:proofErr w:type="spellEnd"/>
        <w:r w:rsidR="00CE62E3">
          <w:rPr>
            <w:sz w:val="28"/>
            <w:szCs w:val="28"/>
          </w:rPr>
          <w:t xml:space="preserve">, </w:t>
        </w:r>
        <w:proofErr w:type="spellStart"/>
        <w:r w:rsidR="00CE62E3">
          <w:rPr>
            <w:sz w:val="28"/>
            <w:szCs w:val="28"/>
          </w:rPr>
          <w:t>mutta</w:t>
        </w:r>
        <w:proofErr w:type="spellEnd"/>
        <w:r w:rsidR="00CE62E3">
          <w:rPr>
            <w:sz w:val="28"/>
            <w:szCs w:val="28"/>
          </w:rPr>
          <w:t xml:space="preserve"> on </w:t>
        </w:r>
        <w:proofErr w:type="spellStart"/>
        <w:r w:rsidR="00CE62E3">
          <w:rPr>
            <w:sz w:val="28"/>
            <w:szCs w:val="28"/>
          </w:rPr>
          <w:t>niin</w:t>
        </w:r>
        <w:proofErr w:type="spellEnd"/>
        <w:r w:rsidR="00CE62E3">
          <w:rPr>
            <w:sz w:val="28"/>
            <w:szCs w:val="28"/>
          </w:rPr>
          <w:t xml:space="preserve"> </w:t>
        </w:r>
        <w:proofErr w:type="spellStart"/>
        <w:r w:rsidR="00CE62E3">
          <w:rPr>
            <w:sz w:val="28"/>
            <w:szCs w:val="28"/>
          </w:rPr>
          <w:t>lyhyitä</w:t>
        </w:r>
        <w:proofErr w:type="spellEnd"/>
        <w:r w:rsidR="00CE62E3">
          <w:rPr>
            <w:sz w:val="28"/>
            <w:szCs w:val="28"/>
          </w:rPr>
          <w:t xml:space="preserve"> </w:t>
        </w:r>
        <w:proofErr w:type="spellStart"/>
        <w:r w:rsidR="00CE62E3">
          <w:rPr>
            <w:sz w:val="28"/>
            <w:szCs w:val="28"/>
          </w:rPr>
          <w:t>hetkiä</w:t>
        </w:r>
        <w:proofErr w:type="spellEnd"/>
        <w:r w:rsidR="00CE62E3">
          <w:rPr>
            <w:sz w:val="28"/>
            <w:szCs w:val="28"/>
          </w:rPr>
          <w:t>”</w:t>
        </w:r>
      </w:ins>
      <w:ins w:id="88" w:author="Miro Nieminen" w:date="2014-10-23T17:03:00Z">
        <w:r w:rsidR="00CE62E3">
          <w:rPr>
            <w:sz w:val="28"/>
            <w:szCs w:val="28"/>
          </w:rPr>
          <w:br/>
          <w:t>“</w:t>
        </w:r>
        <w:proofErr w:type="spellStart"/>
        <w:r w:rsidR="00CE62E3">
          <w:rPr>
            <w:sz w:val="28"/>
            <w:szCs w:val="28"/>
          </w:rPr>
          <w:t>Ei</w:t>
        </w:r>
        <w:proofErr w:type="spellEnd"/>
        <w:r w:rsidR="00CE62E3">
          <w:rPr>
            <w:sz w:val="28"/>
            <w:szCs w:val="28"/>
          </w:rPr>
          <w:t xml:space="preserve"> </w:t>
        </w:r>
        <w:proofErr w:type="spellStart"/>
        <w:r w:rsidR="00CE62E3">
          <w:rPr>
            <w:sz w:val="28"/>
            <w:szCs w:val="28"/>
          </w:rPr>
          <w:t>ihan</w:t>
        </w:r>
        <w:proofErr w:type="spellEnd"/>
        <w:r w:rsidR="00CE62E3">
          <w:rPr>
            <w:sz w:val="28"/>
            <w:szCs w:val="28"/>
          </w:rPr>
          <w:t xml:space="preserve"> </w:t>
        </w:r>
        <w:proofErr w:type="spellStart"/>
        <w:r w:rsidR="00CE62E3">
          <w:rPr>
            <w:sz w:val="28"/>
            <w:szCs w:val="28"/>
          </w:rPr>
          <w:t>joka</w:t>
        </w:r>
        <w:proofErr w:type="spellEnd"/>
        <w:r w:rsidR="00CE62E3">
          <w:rPr>
            <w:sz w:val="28"/>
            <w:szCs w:val="28"/>
          </w:rPr>
          <w:t xml:space="preserve"> </w:t>
        </w:r>
        <w:proofErr w:type="spellStart"/>
        <w:r w:rsidR="00CE62E3">
          <w:rPr>
            <w:sz w:val="28"/>
            <w:szCs w:val="28"/>
          </w:rPr>
          <w:t>päivä</w:t>
        </w:r>
        <w:proofErr w:type="spellEnd"/>
        <w:r w:rsidR="00CE62E3">
          <w:rPr>
            <w:sz w:val="28"/>
            <w:szCs w:val="28"/>
          </w:rPr>
          <w:t>”</w:t>
        </w:r>
      </w:ins>
      <w:ins w:id="89" w:author="Miro Nieminen" w:date="2014-10-23T17:02:00Z">
        <w:r w:rsidR="00CE62E3">
          <w:rPr>
            <w:sz w:val="28"/>
            <w:szCs w:val="28"/>
          </w:rPr>
          <w:br/>
        </w:r>
      </w:ins>
    </w:p>
    <w:p w14:paraId="26F8BE94" w14:textId="4AFA93E0" w:rsidR="00E03B83" w:rsidRPr="00E03B83" w:rsidRDefault="00E03B83" w:rsidP="00E03B83">
      <w:pPr>
        <w:pStyle w:val="ListParagraph"/>
        <w:numPr>
          <w:ilvl w:val="0"/>
          <w:numId w:val="1"/>
          <w:ins w:id="90" w:author="Sami Vihavainen" w:date="2014-10-22T11:41:00Z"/>
        </w:numPr>
        <w:rPr>
          <w:ins w:id="91" w:author="Sami Vihavainen" w:date="2014-10-22T11:40:00Z"/>
          <w:sz w:val="28"/>
          <w:szCs w:val="28"/>
        </w:rPr>
      </w:pPr>
      <w:proofErr w:type="spellStart"/>
      <w:ins w:id="92" w:author="Sami Vihavainen" w:date="2014-10-22T11:40:00Z">
        <w:r w:rsidRPr="00E03B83">
          <w:rPr>
            <w:sz w:val="28"/>
            <w:szCs w:val="28"/>
          </w:rPr>
          <w:t>Mitä</w:t>
        </w:r>
        <w:proofErr w:type="spellEnd"/>
        <w:r w:rsidRPr="00E03B83">
          <w:rPr>
            <w:sz w:val="28"/>
            <w:szCs w:val="28"/>
          </w:rPr>
          <w:t xml:space="preserve"> </w:t>
        </w:r>
        <w:proofErr w:type="spellStart"/>
        <w:r w:rsidRPr="00E03B83">
          <w:rPr>
            <w:sz w:val="28"/>
            <w:szCs w:val="28"/>
          </w:rPr>
          <w:t>teet</w:t>
        </w:r>
        <w:proofErr w:type="spellEnd"/>
        <w:r w:rsidRPr="00E03B83">
          <w:rPr>
            <w:sz w:val="28"/>
            <w:szCs w:val="28"/>
          </w:rPr>
          <w:t xml:space="preserve"> </w:t>
        </w:r>
        <w:proofErr w:type="spellStart"/>
        <w:r w:rsidRPr="00E03B83">
          <w:rPr>
            <w:sz w:val="28"/>
            <w:szCs w:val="28"/>
          </w:rPr>
          <w:t>jos</w:t>
        </w:r>
        <w:proofErr w:type="spellEnd"/>
        <w:r w:rsidRPr="00E03B83">
          <w:rPr>
            <w:sz w:val="28"/>
            <w:szCs w:val="28"/>
          </w:rPr>
          <w:t xml:space="preserve"> </w:t>
        </w:r>
        <w:proofErr w:type="spellStart"/>
        <w:r w:rsidRPr="00E03B83">
          <w:rPr>
            <w:sz w:val="28"/>
            <w:szCs w:val="28"/>
          </w:rPr>
          <w:t>huomaat</w:t>
        </w:r>
        <w:proofErr w:type="spellEnd"/>
        <w:r w:rsidRPr="00E03B83">
          <w:rPr>
            <w:sz w:val="28"/>
            <w:szCs w:val="28"/>
          </w:rPr>
          <w:t xml:space="preserve"> </w:t>
        </w:r>
        <w:proofErr w:type="spellStart"/>
        <w:r w:rsidRPr="00E03B83">
          <w:rPr>
            <w:sz w:val="28"/>
            <w:szCs w:val="28"/>
          </w:rPr>
          <w:t>että</w:t>
        </w:r>
        <w:proofErr w:type="spellEnd"/>
        <w:r w:rsidRPr="00E03B83">
          <w:rPr>
            <w:sz w:val="28"/>
            <w:szCs w:val="28"/>
          </w:rPr>
          <w:t xml:space="preserve"> </w:t>
        </w:r>
        <w:proofErr w:type="spellStart"/>
        <w:r w:rsidRPr="00E03B83">
          <w:rPr>
            <w:sz w:val="28"/>
            <w:szCs w:val="28"/>
          </w:rPr>
          <w:t>Päikky</w:t>
        </w:r>
        <w:proofErr w:type="spellEnd"/>
        <w:r w:rsidRPr="00E03B83">
          <w:rPr>
            <w:sz w:val="28"/>
            <w:szCs w:val="28"/>
          </w:rPr>
          <w:t xml:space="preserve"> </w:t>
        </w:r>
        <w:proofErr w:type="spellStart"/>
        <w:r w:rsidRPr="00E03B83">
          <w:rPr>
            <w:sz w:val="28"/>
            <w:szCs w:val="28"/>
          </w:rPr>
          <w:t>menee</w:t>
        </w:r>
        <w:proofErr w:type="spellEnd"/>
        <w:r w:rsidRPr="00E03B83">
          <w:rPr>
            <w:sz w:val="28"/>
            <w:szCs w:val="28"/>
          </w:rPr>
          <w:t xml:space="preserve"> offline-</w:t>
        </w:r>
        <w:proofErr w:type="spellStart"/>
        <w:r w:rsidRPr="00E03B83">
          <w:rPr>
            <w:sz w:val="28"/>
            <w:szCs w:val="28"/>
          </w:rPr>
          <w:t>moodiin</w:t>
        </w:r>
        <w:proofErr w:type="spellEnd"/>
        <w:r w:rsidRPr="00E03B83">
          <w:rPr>
            <w:sz w:val="28"/>
            <w:szCs w:val="28"/>
          </w:rPr>
          <w:t>?</w:t>
        </w:r>
      </w:ins>
      <w:ins w:id="93" w:author="Miro Nieminen" w:date="2014-10-23T17:03:00Z">
        <w:r w:rsidR="00CE62E3">
          <w:rPr>
            <w:sz w:val="28"/>
            <w:szCs w:val="28"/>
          </w:rPr>
          <w:br/>
        </w:r>
        <w:r w:rsidR="00CE62E3">
          <w:rPr>
            <w:sz w:val="28"/>
            <w:szCs w:val="28"/>
          </w:rPr>
          <w:br/>
          <w:t xml:space="preserve">“Jos </w:t>
        </w:r>
        <w:proofErr w:type="spellStart"/>
        <w:r w:rsidR="00CE62E3">
          <w:rPr>
            <w:sz w:val="28"/>
            <w:szCs w:val="28"/>
          </w:rPr>
          <w:t>kyse</w:t>
        </w:r>
        <w:proofErr w:type="spellEnd"/>
        <w:r w:rsidR="00CE62E3">
          <w:rPr>
            <w:sz w:val="28"/>
            <w:szCs w:val="28"/>
          </w:rPr>
          <w:t xml:space="preserve"> </w:t>
        </w:r>
        <w:proofErr w:type="spellStart"/>
        <w:r w:rsidR="00CE62E3">
          <w:rPr>
            <w:sz w:val="28"/>
            <w:szCs w:val="28"/>
          </w:rPr>
          <w:t>lasten</w:t>
        </w:r>
        <w:proofErr w:type="spellEnd"/>
        <w:r w:rsidR="00CE62E3">
          <w:rPr>
            <w:sz w:val="28"/>
            <w:szCs w:val="28"/>
          </w:rPr>
          <w:t xml:space="preserve"> </w:t>
        </w:r>
        <w:proofErr w:type="spellStart"/>
        <w:r w:rsidR="00CE62E3">
          <w:rPr>
            <w:sz w:val="28"/>
            <w:szCs w:val="28"/>
          </w:rPr>
          <w:t>kirjauksesta</w:t>
        </w:r>
        <w:proofErr w:type="spellEnd"/>
        <w:r w:rsidR="00CE62E3">
          <w:rPr>
            <w:sz w:val="28"/>
            <w:szCs w:val="28"/>
          </w:rPr>
          <w:t xml:space="preserve">, </w:t>
        </w:r>
        <w:proofErr w:type="spellStart"/>
        <w:r w:rsidR="00CE62E3">
          <w:rPr>
            <w:sz w:val="28"/>
            <w:szCs w:val="28"/>
          </w:rPr>
          <w:t>niin</w:t>
        </w:r>
        <w:proofErr w:type="spellEnd"/>
        <w:r w:rsidR="00CE62E3">
          <w:rPr>
            <w:sz w:val="28"/>
            <w:szCs w:val="28"/>
          </w:rPr>
          <w:t xml:space="preserve"> </w:t>
        </w:r>
        <w:proofErr w:type="spellStart"/>
        <w:r w:rsidR="00CE62E3">
          <w:rPr>
            <w:sz w:val="28"/>
            <w:szCs w:val="28"/>
          </w:rPr>
          <w:t>jatketaan</w:t>
        </w:r>
        <w:proofErr w:type="spellEnd"/>
        <w:r w:rsidR="00CE62E3">
          <w:rPr>
            <w:sz w:val="28"/>
            <w:szCs w:val="28"/>
          </w:rPr>
          <w:t xml:space="preserve"> </w:t>
        </w:r>
        <w:proofErr w:type="spellStart"/>
        <w:r w:rsidR="00CE62E3">
          <w:rPr>
            <w:sz w:val="28"/>
            <w:szCs w:val="28"/>
          </w:rPr>
          <w:t>kirjauksia</w:t>
        </w:r>
        <w:proofErr w:type="spellEnd"/>
        <w:r w:rsidR="00CE62E3">
          <w:rPr>
            <w:sz w:val="28"/>
            <w:szCs w:val="28"/>
          </w:rPr>
          <w:t xml:space="preserve">, ne </w:t>
        </w:r>
        <w:proofErr w:type="spellStart"/>
        <w:r w:rsidR="00CE62E3">
          <w:rPr>
            <w:sz w:val="28"/>
            <w:szCs w:val="28"/>
          </w:rPr>
          <w:t>menee</w:t>
        </w:r>
        <w:proofErr w:type="spellEnd"/>
        <w:r w:rsidR="00CE62E3">
          <w:rPr>
            <w:sz w:val="28"/>
            <w:szCs w:val="28"/>
          </w:rPr>
          <w:t xml:space="preserve"> </w:t>
        </w:r>
        <w:proofErr w:type="spellStart"/>
        <w:r w:rsidR="00CE62E3">
          <w:rPr>
            <w:sz w:val="28"/>
            <w:szCs w:val="28"/>
          </w:rPr>
          <w:t>sinne</w:t>
        </w:r>
        <w:proofErr w:type="spellEnd"/>
        <w:r w:rsidR="00CE62E3">
          <w:rPr>
            <w:sz w:val="28"/>
            <w:szCs w:val="28"/>
          </w:rPr>
          <w:t xml:space="preserve"> </w:t>
        </w:r>
      </w:ins>
      <w:proofErr w:type="spellStart"/>
      <w:ins w:id="94" w:author="Miro Nieminen" w:date="2014-10-23T17:04:00Z">
        <w:r w:rsidR="00CE62E3">
          <w:rPr>
            <w:sz w:val="28"/>
            <w:szCs w:val="28"/>
          </w:rPr>
          <w:t>sitte</w:t>
        </w:r>
        <w:proofErr w:type="spellEnd"/>
        <w:r w:rsidR="00CE62E3">
          <w:rPr>
            <w:sz w:val="28"/>
            <w:szCs w:val="28"/>
          </w:rPr>
          <w:t xml:space="preserve"> </w:t>
        </w:r>
        <w:proofErr w:type="spellStart"/>
        <w:r w:rsidR="00CE62E3">
          <w:rPr>
            <w:sz w:val="28"/>
            <w:szCs w:val="28"/>
          </w:rPr>
          <w:t>ku</w:t>
        </w:r>
        <w:proofErr w:type="spellEnd"/>
        <w:r w:rsidR="00CE62E3">
          <w:rPr>
            <w:sz w:val="28"/>
            <w:szCs w:val="28"/>
          </w:rPr>
          <w:t xml:space="preserve"> </w:t>
        </w:r>
        <w:proofErr w:type="spellStart"/>
        <w:r w:rsidR="00CE62E3">
          <w:rPr>
            <w:sz w:val="28"/>
            <w:szCs w:val="28"/>
          </w:rPr>
          <w:t>päästään</w:t>
        </w:r>
        <w:proofErr w:type="spellEnd"/>
        <w:r w:rsidR="00CE62E3">
          <w:rPr>
            <w:sz w:val="28"/>
            <w:szCs w:val="28"/>
          </w:rPr>
          <w:t xml:space="preserve"> </w:t>
        </w:r>
        <w:proofErr w:type="spellStart"/>
        <w:r w:rsidR="00CE62E3">
          <w:rPr>
            <w:sz w:val="28"/>
            <w:szCs w:val="28"/>
          </w:rPr>
          <w:t>onlineen</w:t>
        </w:r>
        <w:proofErr w:type="spellEnd"/>
        <w:r w:rsidR="00CE62E3">
          <w:rPr>
            <w:sz w:val="28"/>
            <w:szCs w:val="28"/>
          </w:rPr>
          <w:t>” “</w:t>
        </w:r>
        <w:proofErr w:type="spellStart"/>
        <w:r w:rsidR="00CE62E3">
          <w:rPr>
            <w:sz w:val="28"/>
            <w:szCs w:val="28"/>
          </w:rPr>
          <w:t>Hetken</w:t>
        </w:r>
        <w:proofErr w:type="spellEnd"/>
        <w:r w:rsidR="00CE62E3">
          <w:rPr>
            <w:sz w:val="28"/>
            <w:szCs w:val="28"/>
          </w:rPr>
          <w:t xml:space="preserve"> kun </w:t>
        </w:r>
        <w:proofErr w:type="spellStart"/>
        <w:r w:rsidR="00CE62E3">
          <w:rPr>
            <w:sz w:val="28"/>
            <w:szCs w:val="28"/>
          </w:rPr>
          <w:t>odottaa</w:t>
        </w:r>
        <w:proofErr w:type="spellEnd"/>
        <w:r w:rsidR="00CE62E3">
          <w:rPr>
            <w:sz w:val="28"/>
            <w:szCs w:val="28"/>
          </w:rPr>
          <w:t xml:space="preserve">, tai </w:t>
        </w:r>
        <w:proofErr w:type="spellStart"/>
        <w:r w:rsidR="00CE62E3">
          <w:rPr>
            <w:sz w:val="28"/>
            <w:szCs w:val="28"/>
          </w:rPr>
          <w:t>vähän</w:t>
        </w:r>
        <w:proofErr w:type="spellEnd"/>
        <w:r w:rsidR="00CE62E3">
          <w:rPr>
            <w:sz w:val="28"/>
            <w:szCs w:val="28"/>
          </w:rPr>
          <w:t xml:space="preserve"> </w:t>
        </w:r>
        <w:proofErr w:type="spellStart"/>
        <w:r w:rsidR="00CE62E3">
          <w:rPr>
            <w:sz w:val="28"/>
            <w:szCs w:val="28"/>
          </w:rPr>
          <w:t>vaihtaa</w:t>
        </w:r>
        <w:proofErr w:type="spellEnd"/>
        <w:r w:rsidR="00CE62E3">
          <w:rPr>
            <w:sz w:val="28"/>
            <w:szCs w:val="28"/>
          </w:rPr>
          <w:t xml:space="preserve"> </w:t>
        </w:r>
        <w:proofErr w:type="spellStart"/>
        <w:r w:rsidR="00CE62E3">
          <w:rPr>
            <w:sz w:val="28"/>
            <w:szCs w:val="28"/>
          </w:rPr>
          <w:t>paikkaa</w:t>
        </w:r>
        <w:proofErr w:type="spellEnd"/>
        <w:r w:rsidR="00CE62E3">
          <w:rPr>
            <w:sz w:val="28"/>
            <w:szCs w:val="28"/>
          </w:rPr>
          <w:t>”</w:t>
        </w:r>
        <w:r w:rsidR="00CE62E3">
          <w:rPr>
            <w:sz w:val="28"/>
            <w:szCs w:val="28"/>
          </w:rPr>
          <w:br/>
        </w:r>
        <w:r w:rsidR="00CE62E3">
          <w:rPr>
            <w:sz w:val="28"/>
            <w:szCs w:val="28"/>
          </w:rPr>
          <w:br/>
          <w:t>“</w:t>
        </w:r>
        <w:proofErr w:type="spellStart"/>
        <w:r w:rsidR="00CE62E3">
          <w:rPr>
            <w:sz w:val="28"/>
            <w:szCs w:val="28"/>
          </w:rPr>
          <w:t>Aika</w:t>
        </w:r>
        <w:proofErr w:type="spellEnd"/>
        <w:r w:rsidR="00CE62E3">
          <w:rPr>
            <w:sz w:val="28"/>
            <w:szCs w:val="28"/>
          </w:rPr>
          <w:t xml:space="preserve"> </w:t>
        </w:r>
        <w:proofErr w:type="spellStart"/>
        <w:r w:rsidR="00CE62E3">
          <w:rPr>
            <w:sz w:val="28"/>
            <w:szCs w:val="28"/>
          </w:rPr>
          <w:t>harvoin</w:t>
        </w:r>
        <w:proofErr w:type="spellEnd"/>
        <w:r w:rsidR="00CE62E3">
          <w:rPr>
            <w:sz w:val="28"/>
            <w:szCs w:val="28"/>
          </w:rPr>
          <w:t xml:space="preserve"> </w:t>
        </w:r>
        <w:proofErr w:type="spellStart"/>
        <w:r w:rsidR="00CE62E3">
          <w:rPr>
            <w:sz w:val="28"/>
            <w:szCs w:val="28"/>
          </w:rPr>
          <w:t>joudun</w:t>
        </w:r>
        <w:proofErr w:type="spellEnd"/>
        <w:r w:rsidR="00CE62E3">
          <w:rPr>
            <w:sz w:val="28"/>
            <w:szCs w:val="28"/>
          </w:rPr>
          <w:t xml:space="preserve"> </w:t>
        </w:r>
        <w:proofErr w:type="spellStart"/>
        <w:r w:rsidR="00CE62E3">
          <w:rPr>
            <w:sz w:val="28"/>
            <w:szCs w:val="28"/>
          </w:rPr>
          <w:t>lykkäämään</w:t>
        </w:r>
        <w:proofErr w:type="spellEnd"/>
        <w:r w:rsidR="00CE62E3">
          <w:rPr>
            <w:sz w:val="28"/>
            <w:szCs w:val="28"/>
          </w:rPr>
          <w:t xml:space="preserve"> </w:t>
        </w:r>
        <w:proofErr w:type="spellStart"/>
        <w:r w:rsidR="00CE62E3">
          <w:rPr>
            <w:sz w:val="28"/>
            <w:szCs w:val="28"/>
          </w:rPr>
          <w:t>tehtäviäni</w:t>
        </w:r>
        <w:proofErr w:type="spellEnd"/>
        <w:r w:rsidR="00CE62E3">
          <w:rPr>
            <w:sz w:val="28"/>
            <w:szCs w:val="28"/>
          </w:rPr>
          <w:t>”</w:t>
        </w:r>
        <w:r w:rsidR="00CE62E3">
          <w:rPr>
            <w:sz w:val="28"/>
            <w:szCs w:val="28"/>
          </w:rPr>
          <w:br/>
        </w:r>
        <w:r w:rsidR="00CE62E3">
          <w:rPr>
            <w:sz w:val="28"/>
            <w:szCs w:val="28"/>
          </w:rPr>
          <w:br/>
          <w:t>“</w:t>
        </w:r>
        <w:proofErr w:type="spellStart"/>
        <w:r w:rsidR="00CE62E3">
          <w:rPr>
            <w:sz w:val="28"/>
            <w:szCs w:val="28"/>
          </w:rPr>
          <w:t>Aika</w:t>
        </w:r>
        <w:proofErr w:type="spellEnd"/>
        <w:r w:rsidR="00CE62E3">
          <w:rPr>
            <w:sz w:val="28"/>
            <w:szCs w:val="28"/>
          </w:rPr>
          <w:t xml:space="preserve"> </w:t>
        </w:r>
        <w:proofErr w:type="spellStart"/>
        <w:r w:rsidR="00CE62E3">
          <w:rPr>
            <w:sz w:val="28"/>
            <w:szCs w:val="28"/>
          </w:rPr>
          <w:t>usein</w:t>
        </w:r>
        <w:proofErr w:type="spellEnd"/>
        <w:r w:rsidR="00CE62E3">
          <w:rPr>
            <w:sz w:val="28"/>
            <w:szCs w:val="28"/>
          </w:rPr>
          <w:t xml:space="preserve"> </w:t>
        </w:r>
        <w:proofErr w:type="spellStart"/>
        <w:r w:rsidR="00CE62E3">
          <w:rPr>
            <w:sz w:val="28"/>
            <w:szCs w:val="28"/>
          </w:rPr>
          <w:t>tehdään</w:t>
        </w:r>
        <w:proofErr w:type="spellEnd"/>
        <w:r w:rsidR="00CE62E3">
          <w:rPr>
            <w:sz w:val="28"/>
            <w:szCs w:val="28"/>
          </w:rPr>
          <w:t xml:space="preserve"> </w:t>
        </w:r>
        <w:proofErr w:type="spellStart"/>
        <w:r w:rsidR="00CE62E3">
          <w:rPr>
            <w:sz w:val="28"/>
            <w:szCs w:val="28"/>
          </w:rPr>
          <w:t>muut</w:t>
        </w:r>
        <w:proofErr w:type="spellEnd"/>
        <w:r w:rsidR="00CE62E3">
          <w:rPr>
            <w:sz w:val="28"/>
            <w:szCs w:val="28"/>
          </w:rPr>
          <w:t xml:space="preserve"> </w:t>
        </w:r>
        <w:proofErr w:type="spellStart"/>
        <w:r w:rsidR="00CE62E3">
          <w:rPr>
            <w:sz w:val="28"/>
            <w:szCs w:val="28"/>
          </w:rPr>
          <w:t>tehtävät</w:t>
        </w:r>
        <w:proofErr w:type="spellEnd"/>
        <w:r w:rsidR="00CE62E3">
          <w:rPr>
            <w:sz w:val="28"/>
            <w:szCs w:val="28"/>
          </w:rPr>
          <w:t xml:space="preserve"> </w:t>
        </w:r>
        <w:proofErr w:type="spellStart"/>
        <w:r w:rsidR="00CE62E3">
          <w:rPr>
            <w:sz w:val="28"/>
            <w:szCs w:val="28"/>
          </w:rPr>
          <w:t>tietokoneella</w:t>
        </w:r>
        <w:proofErr w:type="spellEnd"/>
        <w:r w:rsidR="00CE62E3">
          <w:rPr>
            <w:sz w:val="28"/>
            <w:szCs w:val="28"/>
          </w:rPr>
          <w:t xml:space="preserve"> </w:t>
        </w:r>
        <w:proofErr w:type="spellStart"/>
        <w:r w:rsidR="00CE62E3">
          <w:rPr>
            <w:sz w:val="28"/>
            <w:szCs w:val="28"/>
          </w:rPr>
          <w:t>meillä</w:t>
        </w:r>
        <w:proofErr w:type="spellEnd"/>
        <w:r w:rsidR="00CE62E3">
          <w:rPr>
            <w:sz w:val="28"/>
            <w:szCs w:val="28"/>
          </w:rPr>
          <w:t>”</w:t>
        </w:r>
      </w:ins>
      <w:ins w:id="95" w:author="Miro Nieminen" w:date="2014-10-23T17:06:00Z">
        <w:r w:rsidR="003B20A8">
          <w:rPr>
            <w:sz w:val="28"/>
            <w:szCs w:val="28"/>
          </w:rPr>
          <w:br/>
        </w:r>
        <w:r w:rsidR="003B20A8">
          <w:rPr>
            <w:sz w:val="28"/>
            <w:szCs w:val="28"/>
          </w:rPr>
          <w:br/>
          <w:t>“</w:t>
        </w:r>
        <w:proofErr w:type="spellStart"/>
        <w:r w:rsidR="003B20A8">
          <w:rPr>
            <w:sz w:val="28"/>
            <w:szCs w:val="28"/>
          </w:rPr>
          <w:t>Pääosin</w:t>
        </w:r>
        <w:proofErr w:type="spellEnd"/>
        <w:r w:rsidR="003B20A8">
          <w:rPr>
            <w:sz w:val="28"/>
            <w:szCs w:val="28"/>
          </w:rPr>
          <w:t xml:space="preserve"> </w:t>
        </w:r>
        <w:proofErr w:type="spellStart"/>
        <w:r w:rsidR="003B20A8">
          <w:rPr>
            <w:sz w:val="28"/>
            <w:szCs w:val="28"/>
          </w:rPr>
          <w:t>kaikki</w:t>
        </w:r>
        <w:proofErr w:type="spellEnd"/>
        <w:r w:rsidR="003B20A8">
          <w:rPr>
            <w:sz w:val="28"/>
            <w:szCs w:val="28"/>
          </w:rPr>
          <w:t xml:space="preserve"> </w:t>
        </w:r>
        <w:proofErr w:type="spellStart"/>
        <w:r w:rsidR="003B20A8">
          <w:rPr>
            <w:sz w:val="28"/>
            <w:szCs w:val="28"/>
          </w:rPr>
          <w:t>aina</w:t>
        </w:r>
        <w:proofErr w:type="spellEnd"/>
        <w:r w:rsidR="003B20A8">
          <w:rPr>
            <w:sz w:val="28"/>
            <w:szCs w:val="28"/>
          </w:rPr>
          <w:t xml:space="preserve"> </w:t>
        </w:r>
        <w:proofErr w:type="spellStart"/>
        <w:r w:rsidR="003B20A8">
          <w:rPr>
            <w:sz w:val="28"/>
            <w:szCs w:val="28"/>
          </w:rPr>
          <w:t>onnistuu</w:t>
        </w:r>
        <w:proofErr w:type="spellEnd"/>
        <w:r w:rsidR="003B20A8">
          <w:rPr>
            <w:sz w:val="28"/>
            <w:szCs w:val="28"/>
          </w:rPr>
          <w:t>”</w:t>
        </w:r>
      </w:ins>
      <w:ins w:id="96" w:author="Miro Nieminen" w:date="2014-10-23T17:03:00Z">
        <w:r w:rsidR="00CE62E3">
          <w:rPr>
            <w:sz w:val="28"/>
            <w:szCs w:val="28"/>
          </w:rPr>
          <w:br/>
        </w:r>
      </w:ins>
    </w:p>
    <w:p w14:paraId="2FB40A29" w14:textId="77777777" w:rsidR="00E03B83" w:rsidRDefault="00E03B83" w:rsidP="00E03B83">
      <w:pPr>
        <w:pStyle w:val="ListParagraph"/>
        <w:numPr>
          <w:ilvl w:val="1"/>
          <w:numId w:val="1"/>
          <w:ins w:id="97" w:author="Sami Vihavainen" w:date="2014-10-22T11:41:00Z"/>
        </w:numPr>
        <w:rPr>
          <w:ins w:id="98" w:author="Sami Vihavainen" w:date="2014-10-22T11:41:00Z"/>
          <w:sz w:val="28"/>
          <w:szCs w:val="28"/>
        </w:rPr>
      </w:pPr>
      <w:proofErr w:type="spellStart"/>
      <w:ins w:id="99" w:author="Sami Vihavainen" w:date="2014-10-22T11:41:00Z">
        <w:r>
          <w:rPr>
            <w:sz w:val="28"/>
            <w:szCs w:val="28"/>
          </w:rPr>
          <w:t>Esim</w:t>
        </w:r>
        <w:proofErr w:type="spellEnd"/>
        <w:r>
          <w:rPr>
            <w:sz w:val="28"/>
            <w:szCs w:val="28"/>
          </w:rPr>
          <w:t xml:space="preserve">. </w:t>
        </w:r>
        <w:proofErr w:type="spellStart"/>
        <w:proofErr w:type="gramStart"/>
        <w:r>
          <w:rPr>
            <w:sz w:val="28"/>
            <w:szCs w:val="28"/>
          </w:rPr>
          <w:t>jatkaako</w:t>
        </w:r>
        <w:proofErr w:type="spellEnd"/>
        <w:proofErr w:type="gram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käyttöä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normaalisti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huomioiden</w:t>
        </w:r>
        <w:proofErr w:type="spellEnd"/>
        <w:r>
          <w:rPr>
            <w:sz w:val="28"/>
            <w:szCs w:val="28"/>
          </w:rPr>
          <w:t xml:space="preserve"> offline-</w:t>
        </w:r>
        <w:proofErr w:type="spellStart"/>
        <w:r>
          <w:rPr>
            <w:sz w:val="28"/>
            <w:szCs w:val="28"/>
          </w:rPr>
          <w:t>moodin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rajoitukset</w:t>
        </w:r>
        <w:proofErr w:type="spellEnd"/>
        <w:r>
          <w:rPr>
            <w:sz w:val="28"/>
            <w:szCs w:val="28"/>
          </w:rPr>
          <w:t>?</w:t>
        </w:r>
      </w:ins>
    </w:p>
    <w:p w14:paraId="28F68AEE" w14:textId="77777777" w:rsidR="00E03B83" w:rsidRDefault="00E03B83" w:rsidP="00E03B83">
      <w:pPr>
        <w:pStyle w:val="ListParagraph"/>
        <w:numPr>
          <w:ilvl w:val="1"/>
          <w:numId w:val="1"/>
          <w:ins w:id="100" w:author="Sami Vihavainen" w:date="2014-10-22T11:42:00Z"/>
        </w:numPr>
        <w:rPr>
          <w:ins w:id="101" w:author="Sami Vihavainen" w:date="2014-10-22T11:42:00Z"/>
          <w:sz w:val="28"/>
          <w:szCs w:val="28"/>
        </w:rPr>
      </w:pPr>
      <w:proofErr w:type="spellStart"/>
      <w:ins w:id="102" w:author="Sami Vihavainen" w:date="2014-10-22T11:42:00Z">
        <w:r>
          <w:rPr>
            <w:sz w:val="28"/>
            <w:szCs w:val="28"/>
          </w:rPr>
          <w:t>Vaihtaa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paikkaan</w:t>
        </w:r>
        <w:proofErr w:type="spellEnd"/>
        <w:r>
          <w:rPr>
            <w:sz w:val="28"/>
            <w:szCs w:val="28"/>
          </w:rPr>
          <w:t xml:space="preserve">, </w:t>
        </w:r>
        <w:proofErr w:type="spellStart"/>
        <w:r>
          <w:rPr>
            <w:sz w:val="28"/>
            <w:szCs w:val="28"/>
          </w:rPr>
          <w:t>jossa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verkko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toimii</w:t>
        </w:r>
        <w:proofErr w:type="spellEnd"/>
      </w:ins>
    </w:p>
    <w:p w14:paraId="153CA39B" w14:textId="77777777" w:rsidR="00E03B83" w:rsidRDefault="00E03B83" w:rsidP="00E03B83">
      <w:pPr>
        <w:pStyle w:val="ListParagraph"/>
        <w:numPr>
          <w:ilvl w:val="1"/>
          <w:numId w:val="1"/>
          <w:ins w:id="103" w:author="Sami Vihavainen" w:date="2014-10-22T11:42:00Z"/>
        </w:numPr>
        <w:rPr>
          <w:ins w:id="104" w:author="Sami Vihavainen" w:date="2014-10-22T11:42:00Z"/>
          <w:sz w:val="28"/>
          <w:szCs w:val="28"/>
        </w:rPr>
      </w:pPr>
      <w:proofErr w:type="spellStart"/>
      <w:ins w:id="105" w:author="Sami Vihavainen" w:date="2014-10-22T11:42:00Z">
        <w:r>
          <w:rPr>
            <w:sz w:val="28"/>
            <w:szCs w:val="28"/>
          </w:rPr>
          <w:t>Kirjaa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tapahtuman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kolleegan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verkossa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olevalla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Päikyllä</w:t>
        </w:r>
        <w:proofErr w:type="spellEnd"/>
      </w:ins>
    </w:p>
    <w:p w14:paraId="525D2E4D" w14:textId="77DB302B" w:rsidR="00E03B83" w:rsidRDefault="00E03B83" w:rsidP="00E03B83">
      <w:pPr>
        <w:pStyle w:val="ListParagraph"/>
        <w:numPr>
          <w:ilvl w:val="1"/>
          <w:numId w:val="1"/>
          <w:ins w:id="106" w:author="Sami Vihavainen" w:date="2014-10-22T11:42:00Z"/>
        </w:numPr>
        <w:rPr>
          <w:ins w:id="107" w:author="Sami Vihavainen" w:date="2014-10-22T11:42:00Z"/>
          <w:sz w:val="28"/>
          <w:szCs w:val="28"/>
        </w:rPr>
      </w:pPr>
      <w:proofErr w:type="spellStart"/>
      <w:ins w:id="108" w:author="Sami Vihavainen" w:date="2014-10-22T11:42:00Z">
        <w:r>
          <w:rPr>
            <w:sz w:val="28"/>
            <w:szCs w:val="28"/>
          </w:rPr>
          <w:t>Kirjaa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tapahtuman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paperille</w:t>
        </w:r>
      </w:ins>
      <w:proofErr w:type="spellEnd"/>
      <w:ins w:id="109" w:author="Miro Nieminen" w:date="2014-10-23T17:06:00Z">
        <w:r w:rsidR="003B20A8">
          <w:rPr>
            <w:sz w:val="28"/>
            <w:szCs w:val="28"/>
          </w:rPr>
          <w:br/>
          <w:t>“</w:t>
        </w:r>
        <w:proofErr w:type="spellStart"/>
        <w:r w:rsidR="003B20A8">
          <w:rPr>
            <w:sz w:val="28"/>
            <w:szCs w:val="28"/>
          </w:rPr>
          <w:t>Ei</w:t>
        </w:r>
        <w:proofErr w:type="spellEnd"/>
        <w:r w:rsidR="003B20A8">
          <w:rPr>
            <w:sz w:val="28"/>
            <w:szCs w:val="28"/>
          </w:rPr>
          <w:t xml:space="preserve"> ole </w:t>
        </w:r>
        <w:proofErr w:type="spellStart"/>
        <w:r w:rsidR="003B20A8">
          <w:rPr>
            <w:sz w:val="28"/>
            <w:szCs w:val="28"/>
          </w:rPr>
          <w:t>ollut</w:t>
        </w:r>
        <w:proofErr w:type="spellEnd"/>
        <w:r w:rsidR="003B20A8">
          <w:rPr>
            <w:sz w:val="28"/>
            <w:szCs w:val="28"/>
          </w:rPr>
          <w:t xml:space="preserve"> </w:t>
        </w:r>
        <w:proofErr w:type="spellStart"/>
        <w:r w:rsidR="003B20A8">
          <w:rPr>
            <w:sz w:val="28"/>
            <w:szCs w:val="28"/>
          </w:rPr>
          <w:t>tarvetta</w:t>
        </w:r>
        <w:proofErr w:type="spellEnd"/>
        <w:r w:rsidR="003B20A8">
          <w:rPr>
            <w:sz w:val="28"/>
            <w:szCs w:val="28"/>
          </w:rPr>
          <w:t>”</w:t>
        </w:r>
        <w:r w:rsidR="003B20A8">
          <w:rPr>
            <w:sz w:val="28"/>
            <w:szCs w:val="28"/>
          </w:rPr>
          <w:br/>
        </w:r>
      </w:ins>
    </w:p>
    <w:p w14:paraId="5BC61444" w14:textId="77777777" w:rsidR="00E03B83" w:rsidRDefault="00E03B83" w:rsidP="00E03B83">
      <w:pPr>
        <w:pStyle w:val="ListParagraph"/>
        <w:numPr>
          <w:ilvl w:val="1"/>
          <w:numId w:val="1"/>
          <w:ins w:id="110" w:author="Sami Vihavainen" w:date="2014-10-22T11:43:00Z"/>
        </w:numPr>
        <w:rPr>
          <w:ins w:id="111" w:author="Sami Vihavainen" w:date="2014-10-22T11:43:00Z"/>
          <w:sz w:val="28"/>
          <w:szCs w:val="28"/>
        </w:rPr>
      </w:pPr>
      <w:proofErr w:type="spellStart"/>
      <w:ins w:id="112" w:author="Sami Vihavainen" w:date="2014-10-22T11:43:00Z">
        <w:r>
          <w:rPr>
            <w:sz w:val="28"/>
            <w:szCs w:val="28"/>
          </w:rPr>
          <w:t>Jotain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muuta</w:t>
        </w:r>
        <w:proofErr w:type="spellEnd"/>
        <w:r>
          <w:rPr>
            <w:sz w:val="28"/>
            <w:szCs w:val="28"/>
          </w:rPr>
          <w:t xml:space="preserve">, </w:t>
        </w:r>
        <w:proofErr w:type="spellStart"/>
        <w:r>
          <w:rPr>
            <w:sz w:val="28"/>
            <w:szCs w:val="28"/>
          </w:rPr>
          <w:t>mitä</w:t>
        </w:r>
        <w:proofErr w:type="spellEnd"/>
        <w:r w:rsidRPr="00E03B83">
          <w:rPr>
            <w:sz w:val="28"/>
            <w:szCs w:val="28"/>
          </w:rPr>
          <w:t>?</w:t>
        </w:r>
      </w:ins>
    </w:p>
    <w:p w14:paraId="59045BCE" w14:textId="77777777" w:rsidR="00E03B83" w:rsidRPr="00E03B83" w:rsidRDefault="00E03B83">
      <w:pPr>
        <w:numPr>
          <w:ins w:id="113" w:author="Sami Vihavainen" w:date="2014-10-22T11:43:00Z"/>
        </w:numPr>
        <w:ind w:left="1080"/>
        <w:rPr>
          <w:ins w:id="114" w:author="Sami Vihavainen" w:date="2014-10-22T11:36:00Z"/>
          <w:sz w:val="28"/>
          <w:szCs w:val="28"/>
        </w:rPr>
        <w:pPrChange w:id="115" w:author="Sami Vihavainen" w:date="2014-10-22T11:43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116" w:author="Sami Vihavainen" w:date="2014-10-22T11:41:00Z">
        <w:r w:rsidRPr="00E03B83">
          <w:rPr>
            <w:sz w:val="28"/>
            <w:szCs w:val="28"/>
          </w:rPr>
          <w:t xml:space="preserve"> </w:t>
        </w:r>
      </w:ins>
    </w:p>
    <w:p w14:paraId="1742C548" w14:textId="67A9EE20" w:rsidR="00752ED2" w:rsidRDefault="00752ED2" w:rsidP="00E777DB">
      <w:pPr>
        <w:pStyle w:val="ListParagraph"/>
        <w:numPr>
          <w:ilvl w:val="0"/>
          <w:numId w:val="1"/>
          <w:ins w:id="117" w:author="Sami Vihavainen" w:date="2014-10-22T11:36:00Z"/>
        </w:numPr>
        <w:rPr>
          <w:ins w:id="118" w:author="Sami Vihavainen" w:date="2014-10-22T11:39:00Z"/>
          <w:sz w:val="28"/>
          <w:szCs w:val="28"/>
        </w:rPr>
      </w:pPr>
      <w:proofErr w:type="spellStart"/>
      <w:ins w:id="119" w:author="Sami Vihavainen" w:date="2014-10-22T11:39:00Z">
        <w:r>
          <w:rPr>
            <w:sz w:val="28"/>
            <w:szCs w:val="28"/>
          </w:rPr>
          <w:t>Onko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jotain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erityisiä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paikkoja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jossa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Päikky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menee</w:t>
        </w:r>
        <w:proofErr w:type="spellEnd"/>
        <w:r>
          <w:rPr>
            <w:sz w:val="28"/>
            <w:szCs w:val="28"/>
          </w:rPr>
          <w:t xml:space="preserve"> offline-</w:t>
        </w:r>
        <w:proofErr w:type="spellStart"/>
        <w:r>
          <w:rPr>
            <w:sz w:val="28"/>
            <w:szCs w:val="28"/>
          </w:rPr>
          <w:t>moodiin</w:t>
        </w:r>
        <w:proofErr w:type="spellEnd"/>
        <w:r>
          <w:rPr>
            <w:sz w:val="28"/>
            <w:szCs w:val="28"/>
          </w:rPr>
          <w:t>?</w:t>
        </w:r>
      </w:ins>
      <w:ins w:id="120" w:author="Miro Nieminen" w:date="2014-10-23T17:05:00Z">
        <w:r w:rsidR="00CE62E3">
          <w:rPr>
            <w:sz w:val="28"/>
            <w:szCs w:val="28"/>
          </w:rPr>
          <w:br/>
          <w:t>“</w:t>
        </w:r>
        <w:proofErr w:type="spellStart"/>
        <w:r w:rsidR="00CE62E3">
          <w:rPr>
            <w:sz w:val="28"/>
            <w:szCs w:val="28"/>
          </w:rPr>
          <w:t>Vuoropäivähoito</w:t>
        </w:r>
        <w:proofErr w:type="spellEnd"/>
        <w:r w:rsidR="00CE62E3">
          <w:rPr>
            <w:sz w:val="28"/>
            <w:szCs w:val="28"/>
          </w:rPr>
          <w:t xml:space="preserve"> </w:t>
        </w:r>
        <w:proofErr w:type="spellStart"/>
        <w:r w:rsidR="00CE62E3">
          <w:rPr>
            <w:sz w:val="28"/>
            <w:szCs w:val="28"/>
          </w:rPr>
          <w:t>kerrostalon</w:t>
        </w:r>
        <w:proofErr w:type="spellEnd"/>
        <w:r w:rsidR="00CE62E3">
          <w:rPr>
            <w:sz w:val="28"/>
            <w:szCs w:val="28"/>
          </w:rPr>
          <w:t xml:space="preserve"> </w:t>
        </w:r>
        <w:proofErr w:type="spellStart"/>
        <w:r w:rsidR="00CE62E3">
          <w:rPr>
            <w:sz w:val="28"/>
            <w:szCs w:val="28"/>
          </w:rPr>
          <w:t>alakerrassa</w:t>
        </w:r>
        <w:proofErr w:type="spellEnd"/>
        <w:r w:rsidR="00CE62E3">
          <w:rPr>
            <w:sz w:val="28"/>
            <w:szCs w:val="28"/>
          </w:rPr>
          <w:t xml:space="preserve"> on </w:t>
        </w:r>
        <w:proofErr w:type="spellStart"/>
        <w:r w:rsidR="00CE62E3">
          <w:rPr>
            <w:sz w:val="28"/>
            <w:szCs w:val="28"/>
          </w:rPr>
          <w:t>huono</w:t>
        </w:r>
        <w:proofErr w:type="spellEnd"/>
        <w:r w:rsidR="00CE62E3">
          <w:rPr>
            <w:sz w:val="28"/>
            <w:szCs w:val="28"/>
          </w:rPr>
          <w:t xml:space="preserve"> </w:t>
        </w:r>
        <w:proofErr w:type="spellStart"/>
        <w:r w:rsidR="00CE62E3">
          <w:rPr>
            <w:sz w:val="28"/>
            <w:szCs w:val="28"/>
          </w:rPr>
          <w:t>kuuluvuus</w:t>
        </w:r>
        <w:proofErr w:type="gramStart"/>
        <w:r w:rsidR="00CE62E3">
          <w:rPr>
            <w:sz w:val="28"/>
            <w:szCs w:val="28"/>
          </w:rPr>
          <w:t>,siellä</w:t>
        </w:r>
        <w:proofErr w:type="spellEnd"/>
        <w:proofErr w:type="gramEnd"/>
        <w:r w:rsidR="00CE62E3">
          <w:rPr>
            <w:sz w:val="28"/>
            <w:szCs w:val="28"/>
          </w:rPr>
          <w:t xml:space="preserve"> </w:t>
        </w:r>
        <w:proofErr w:type="spellStart"/>
        <w:r w:rsidR="00CE62E3">
          <w:rPr>
            <w:sz w:val="28"/>
            <w:szCs w:val="28"/>
          </w:rPr>
          <w:t>aika</w:t>
        </w:r>
        <w:proofErr w:type="spellEnd"/>
        <w:r w:rsidR="00CE62E3">
          <w:rPr>
            <w:sz w:val="28"/>
            <w:szCs w:val="28"/>
          </w:rPr>
          <w:t xml:space="preserve"> </w:t>
        </w:r>
        <w:proofErr w:type="spellStart"/>
        <w:r w:rsidR="00CE62E3">
          <w:rPr>
            <w:sz w:val="28"/>
            <w:szCs w:val="28"/>
          </w:rPr>
          <w:t>useasti</w:t>
        </w:r>
        <w:proofErr w:type="spellEnd"/>
        <w:r w:rsidR="00CE62E3">
          <w:rPr>
            <w:sz w:val="28"/>
            <w:szCs w:val="28"/>
          </w:rPr>
          <w:t xml:space="preserve"> </w:t>
        </w:r>
        <w:proofErr w:type="spellStart"/>
        <w:r w:rsidR="00CE62E3">
          <w:rPr>
            <w:sz w:val="28"/>
            <w:szCs w:val="28"/>
          </w:rPr>
          <w:t>tulee</w:t>
        </w:r>
        <w:proofErr w:type="spellEnd"/>
        <w:r w:rsidR="00CE62E3">
          <w:rPr>
            <w:sz w:val="28"/>
            <w:szCs w:val="28"/>
          </w:rPr>
          <w:t xml:space="preserve"> offline-mode”</w:t>
        </w:r>
      </w:ins>
      <w:ins w:id="121" w:author="Miro Nieminen" w:date="2014-10-23T17:06:00Z">
        <w:r w:rsidR="003B20A8">
          <w:rPr>
            <w:sz w:val="28"/>
            <w:szCs w:val="28"/>
          </w:rPr>
          <w:br/>
        </w:r>
      </w:ins>
    </w:p>
    <w:p w14:paraId="77970DA8" w14:textId="6B96AD9A" w:rsidR="003B3A1B" w:rsidRPr="00752ED2" w:rsidRDefault="00E03B83" w:rsidP="00E03B83">
      <w:pPr>
        <w:pStyle w:val="ListParagraph"/>
        <w:numPr>
          <w:ilvl w:val="1"/>
          <w:numId w:val="1"/>
          <w:ins w:id="122" w:author="Sami Vihavainen" w:date="2014-10-22T11:40:00Z"/>
        </w:numPr>
        <w:rPr>
          <w:sz w:val="28"/>
          <w:szCs w:val="28"/>
        </w:rPr>
      </w:pPr>
      <w:proofErr w:type="spellStart"/>
      <w:ins w:id="123" w:author="Sami Vihavainen" w:date="2014-10-22T11:40:00Z">
        <w:r>
          <w:rPr>
            <w:sz w:val="28"/>
            <w:szCs w:val="28"/>
          </w:rPr>
          <w:t>Vältätkö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niitä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paikkoja</w:t>
        </w:r>
        <w:proofErr w:type="spellEnd"/>
        <w:r>
          <w:rPr>
            <w:sz w:val="28"/>
            <w:szCs w:val="28"/>
          </w:rPr>
          <w:t>?</w:t>
        </w:r>
      </w:ins>
      <w:ins w:id="124" w:author="Miro Nieminen" w:date="2014-10-23T17:05:00Z">
        <w:r w:rsidR="00CE62E3">
          <w:rPr>
            <w:sz w:val="28"/>
            <w:szCs w:val="28"/>
          </w:rPr>
          <w:br/>
          <w:t xml:space="preserve">“En </w:t>
        </w:r>
        <w:proofErr w:type="spellStart"/>
        <w:r w:rsidR="00CE62E3">
          <w:rPr>
            <w:sz w:val="28"/>
            <w:szCs w:val="28"/>
          </w:rPr>
          <w:t>oikeastaan</w:t>
        </w:r>
        <w:proofErr w:type="spellEnd"/>
        <w:r w:rsidR="00CE62E3">
          <w:rPr>
            <w:sz w:val="28"/>
            <w:szCs w:val="28"/>
          </w:rPr>
          <w:t>”</w:t>
        </w:r>
        <w:r w:rsidR="00CE62E3">
          <w:rPr>
            <w:sz w:val="28"/>
            <w:szCs w:val="28"/>
          </w:rPr>
          <w:br/>
        </w:r>
      </w:ins>
      <w:del w:id="125" w:author="Sami Vihavainen" w:date="2014-10-22T11:36:00Z">
        <w:r w:rsidR="00A12E27" w:rsidRPr="00752ED2" w:rsidDel="00752ED2">
          <w:rPr>
            <w:sz w:val="28"/>
            <w:szCs w:val="28"/>
          </w:rPr>
          <w:delText xml:space="preserve"> </w:delText>
        </w:r>
      </w:del>
    </w:p>
    <w:p w14:paraId="78F3D034" w14:textId="416C074B" w:rsidR="00A12E27" w:rsidRDefault="00A12E27" w:rsidP="00E777DB">
      <w:pPr>
        <w:pStyle w:val="ListParagraph"/>
        <w:numPr>
          <w:ilvl w:val="0"/>
          <w:numId w:val="1"/>
          <w:numberingChange w:id="126" w:author="Sami Vihavainen" w:date="2014-10-22T11:20:00Z" w:original="%1:8:0:.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Kuinka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pitkiä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aikoja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järjestelmä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pysyy</w:t>
      </w:r>
      <w:proofErr w:type="spellEnd"/>
      <w:r>
        <w:rPr>
          <w:sz w:val="28"/>
          <w:szCs w:val="28"/>
        </w:rPr>
        <w:t xml:space="preserve"> offline-</w:t>
      </w:r>
      <w:proofErr w:type="spellStart"/>
      <w:r>
        <w:rPr>
          <w:sz w:val="28"/>
          <w:szCs w:val="28"/>
        </w:rPr>
        <w:t>moodissa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kerran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siihen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mentyään</w:t>
      </w:r>
      <w:proofErr w:type="spellEnd"/>
      <w:r>
        <w:rPr>
          <w:sz w:val="28"/>
          <w:szCs w:val="28"/>
        </w:rPr>
        <w:t>?</w:t>
      </w:r>
      <w:ins w:id="127" w:author="Miro Nieminen" w:date="2014-10-23T17:06:00Z">
        <w:r w:rsidR="003B20A8">
          <w:rPr>
            <w:sz w:val="28"/>
            <w:szCs w:val="28"/>
          </w:rPr>
          <w:br/>
        </w:r>
      </w:ins>
      <w:ins w:id="128" w:author="Miro Nieminen" w:date="2014-10-23T17:07:00Z">
        <w:r w:rsidR="003B20A8">
          <w:rPr>
            <w:sz w:val="28"/>
            <w:szCs w:val="28"/>
          </w:rPr>
          <w:br/>
          <w:t>“</w:t>
        </w:r>
        <w:proofErr w:type="spellStart"/>
        <w:r w:rsidR="003B20A8">
          <w:rPr>
            <w:sz w:val="28"/>
            <w:szCs w:val="28"/>
          </w:rPr>
          <w:t>Osa</w:t>
        </w:r>
        <w:proofErr w:type="spellEnd"/>
        <w:r w:rsidR="003B20A8">
          <w:rPr>
            <w:sz w:val="28"/>
            <w:szCs w:val="28"/>
          </w:rPr>
          <w:t xml:space="preserve"> </w:t>
        </w:r>
        <w:proofErr w:type="spellStart"/>
        <w:r w:rsidR="003B20A8">
          <w:rPr>
            <w:sz w:val="28"/>
            <w:szCs w:val="28"/>
          </w:rPr>
          <w:t>käynneistä</w:t>
        </w:r>
        <w:proofErr w:type="spellEnd"/>
        <w:r w:rsidR="003B20A8">
          <w:rPr>
            <w:sz w:val="28"/>
            <w:szCs w:val="28"/>
          </w:rPr>
          <w:t xml:space="preserve"> on </w:t>
        </w:r>
        <w:proofErr w:type="spellStart"/>
        <w:r w:rsidR="003B20A8">
          <w:rPr>
            <w:sz w:val="28"/>
            <w:szCs w:val="28"/>
          </w:rPr>
          <w:t>tosi</w:t>
        </w:r>
        <w:proofErr w:type="spellEnd"/>
        <w:r w:rsidR="003B20A8">
          <w:rPr>
            <w:sz w:val="28"/>
            <w:szCs w:val="28"/>
          </w:rPr>
          <w:t xml:space="preserve"> </w:t>
        </w:r>
        <w:proofErr w:type="spellStart"/>
        <w:r w:rsidR="003B20A8">
          <w:rPr>
            <w:sz w:val="28"/>
            <w:szCs w:val="28"/>
          </w:rPr>
          <w:t>lyhyitä</w:t>
        </w:r>
        <w:proofErr w:type="spellEnd"/>
        <w:r w:rsidR="003B20A8">
          <w:rPr>
            <w:sz w:val="28"/>
            <w:szCs w:val="28"/>
          </w:rPr>
          <w:t xml:space="preserve">, </w:t>
        </w:r>
        <w:proofErr w:type="spellStart"/>
        <w:r w:rsidR="003B20A8">
          <w:rPr>
            <w:sz w:val="28"/>
            <w:szCs w:val="28"/>
          </w:rPr>
          <w:t>ihan</w:t>
        </w:r>
        <w:proofErr w:type="spellEnd"/>
        <w:r w:rsidR="003B20A8">
          <w:rPr>
            <w:sz w:val="28"/>
            <w:szCs w:val="28"/>
          </w:rPr>
          <w:t xml:space="preserve"> </w:t>
        </w:r>
        <w:proofErr w:type="spellStart"/>
        <w:r w:rsidR="003B20A8">
          <w:rPr>
            <w:sz w:val="28"/>
            <w:szCs w:val="28"/>
          </w:rPr>
          <w:t>vaan</w:t>
        </w:r>
        <w:proofErr w:type="spellEnd"/>
        <w:r w:rsidR="003B20A8">
          <w:rPr>
            <w:sz w:val="28"/>
            <w:szCs w:val="28"/>
          </w:rPr>
          <w:t xml:space="preserve"> 30 </w:t>
        </w:r>
        <w:proofErr w:type="spellStart"/>
        <w:r w:rsidR="003B20A8">
          <w:rPr>
            <w:sz w:val="28"/>
            <w:szCs w:val="28"/>
          </w:rPr>
          <w:t>sekuntia</w:t>
        </w:r>
        <w:proofErr w:type="spellEnd"/>
        <w:r w:rsidR="003B20A8">
          <w:rPr>
            <w:sz w:val="28"/>
            <w:szCs w:val="28"/>
          </w:rPr>
          <w:t xml:space="preserve"> tai </w:t>
        </w:r>
        <w:proofErr w:type="spellStart"/>
        <w:r w:rsidR="003B20A8">
          <w:rPr>
            <w:sz w:val="28"/>
            <w:szCs w:val="28"/>
          </w:rPr>
          <w:t>alle</w:t>
        </w:r>
        <w:proofErr w:type="spellEnd"/>
        <w:r w:rsidR="003B20A8">
          <w:rPr>
            <w:sz w:val="28"/>
            <w:szCs w:val="28"/>
          </w:rPr>
          <w:t>”</w:t>
        </w:r>
        <w:r w:rsidR="00CE7BBD">
          <w:rPr>
            <w:sz w:val="28"/>
            <w:szCs w:val="28"/>
          </w:rPr>
          <w:br/>
          <w:t>“</w:t>
        </w:r>
        <w:proofErr w:type="spellStart"/>
        <w:r w:rsidR="00CE7BBD">
          <w:rPr>
            <w:sz w:val="28"/>
            <w:szCs w:val="28"/>
          </w:rPr>
          <w:t>Suurimmaksi</w:t>
        </w:r>
        <w:proofErr w:type="spellEnd"/>
        <w:r w:rsidR="00CE7BBD">
          <w:rPr>
            <w:sz w:val="28"/>
            <w:szCs w:val="28"/>
          </w:rPr>
          <w:t xml:space="preserve"> </w:t>
        </w:r>
        <w:proofErr w:type="spellStart"/>
        <w:r w:rsidR="00CE7BBD">
          <w:rPr>
            <w:sz w:val="28"/>
            <w:szCs w:val="28"/>
          </w:rPr>
          <w:t>osaksi</w:t>
        </w:r>
        <w:proofErr w:type="spellEnd"/>
        <w:r w:rsidR="00CE7BBD">
          <w:rPr>
            <w:sz w:val="28"/>
            <w:szCs w:val="28"/>
          </w:rPr>
          <w:t xml:space="preserve"> </w:t>
        </w:r>
        <w:proofErr w:type="spellStart"/>
        <w:r w:rsidR="00CE7BBD">
          <w:rPr>
            <w:sz w:val="28"/>
            <w:szCs w:val="28"/>
          </w:rPr>
          <w:t>päikky</w:t>
        </w:r>
        <w:proofErr w:type="spellEnd"/>
        <w:r w:rsidR="00CE7BBD">
          <w:rPr>
            <w:sz w:val="28"/>
            <w:szCs w:val="28"/>
          </w:rPr>
          <w:t xml:space="preserve"> on online-</w:t>
        </w:r>
        <w:proofErr w:type="spellStart"/>
        <w:r w:rsidR="00CE7BBD">
          <w:rPr>
            <w:sz w:val="28"/>
            <w:szCs w:val="28"/>
          </w:rPr>
          <w:t>tilassa</w:t>
        </w:r>
        <w:proofErr w:type="spellEnd"/>
        <w:r w:rsidR="00CE7BBD">
          <w:rPr>
            <w:sz w:val="28"/>
            <w:szCs w:val="28"/>
          </w:rPr>
          <w:t>”</w:t>
        </w:r>
        <w:r w:rsidR="00CE7BBD">
          <w:rPr>
            <w:sz w:val="28"/>
            <w:szCs w:val="28"/>
          </w:rPr>
          <w:br/>
          <w:t>“</w:t>
        </w:r>
      </w:ins>
      <w:proofErr w:type="spellStart"/>
      <w:ins w:id="129" w:author="Miro Nieminen" w:date="2014-10-23T17:08:00Z">
        <w:r w:rsidR="00CE7BBD">
          <w:rPr>
            <w:sz w:val="28"/>
            <w:szCs w:val="28"/>
          </w:rPr>
          <w:t>Pisimmät</w:t>
        </w:r>
        <w:proofErr w:type="spellEnd"/>
        <w:r w:rsidR="00CE7BBD">
          <w:rPr>
            <w:sz w:val="28"/>
            <w:szCs w:val="28"/>
          </w:rPr>
          <w:t xml:space="preserve"> offline-</w:t>
        </w:r>
        <w:proofErr w:type="spellStart"/>
        <w:r w:rsidR="00CE7BBD">
          <w:rPr>
            <w:sz w:val="28"/>
            <w:szCs w:val="28"/>
          </w:rPr>
          <w:t>tilat</w:t>
        </w:r>
        <w:proofErr w:type="spellEnd"/>
        <w:r w:rsidR="00CE7BBD">
          <w:rPr>
            <w:sz w:val="28"/>
            <w:szCs w:val="28"/>
          </w:rPr>
          <w:t xml:space="preserve"> vain </w:t>
        </w:r>
        <w:proofErr w:type="spellStart"/>
        <w:r w:rsidR="00CE7BBD">
          <w:rPr>
            <w:sz w:val="28"/>
            <w:szCs w:val="28"/>
          </w:rPr>
          <w:t>muutamia</w:t>
        </w:r>
        <w:proofErr w:type="spellEnd"/>
        <w:r w:rsidR="00CE7BBD">
          <w:rPr>
            <w:sz w:val="28"/>
            <w:szCs w:val="28"/>
          </w:rPr>
          <w:t xml:space="preserve"> </w:t>
        </w:r>
        <w:proofErr w:type="spellStart"/>
        <w:r w:rsidR="00CE7BBD">
          <w:rPr>
            <w:sz w:val="28"/>
            <w:szCs w:val="28"/>
          </w:rPr>
          <w:t>minuutteja</w:t>
        </w:r>
        <w:proofErr w:type="spellEnd"/>
        <w:r w:rsidR="00CE7BBD">
          <w:rPr>
            <w:sz w:val="28"/>
            <w:szCs w:val="28"/>
          </w:rPr>
          <w:t xml:space="preserve">, </w:t>
        </w:r>
        <w:proofErr w:type="spellStart"/>
        <w:r w:rsidR="00CE7BBD">
          <w:rPr>
            <w:sz w:val="28"/>
            <w:szCs w:val="28"/>
          </w:rPr>
          <w:t>nekin</w:t>
        </w:r>
        <w:proofErr w:type="spellEnd"/>
        <w:r w:rsidR="00CE7BBD">
          <w:rPr>
            <w:sz w:val="28"/>
            <w:szCs w:val="28"/>
          </w:rPr>
          <w:t xml:space="preserve"> </w:t>
        </w:r>
        <w:proofErr w:type="spellStart"/>
        <w:r w:rsidR="00CE7BBD">
          <w:rPr>
            <w:sz w:val="28"/>
            <w:szCs w:val="28"/>
          </w:rPr>
          <w:t>harvinaisia</w:t>
        </w:r>
        <w:proofErr w:type="spellEnd"/>
        <w:r w:rsidR="00CE7BBD">
          <w:rPr>
            <w:sz w:val="28"/>
            <w:szCs w:val="28"/>
          </w:rPr>
          <w:t>”</w:t>
        </w:r>
      </w:ins>
      <w:ins w:id="130" w:author="Miro Nieminen" w:date="2014-10-23T17:06:00Z">
        <w:r w:rsidR="003B20A8">
          <w:rPr>
            <w:sz w:val="28"/>
            <w:szCs w:val="28"/>
          </w:rPr>
          <w:br/>
        </w:r>
      </w:ins>
    </w:p>
    <w:p w14:paraId="3C874391" w14:textId="6CBB455A" w:rsidR="003B3A1B" w:rsidRDefault="00A12E27" w:rsidP="00E777DB">
      <w:pPr>
        <w:pStyle w:val="ListParagraph"/>
        <w:numPr>
          <w:ilvl w:val="0"/>
          <w:numId w:val="1"/>
          <w:numberingChange w:id="131" w:author="Sami Vihavainen" w:date="2014-10-22T11:20:00Z" w:original="%1:9:0:.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Rajoittaako</w:t>
      </w:r>
      <w:proofErr w:type="spellEnd"/>
      <w:r>
        <w:rPr>
          <w:sz w:val="28"/>
          <w:szCs w:val="28"/>
        </w:rPr>
        <w:t xml:space="preserve"> offline-</w:t>
      </w:r>
      <w:proofErr w:type="spellStart"/>
      <w:r>
        <w:rPr>
          <w:sz w:val="28"/>
          <w:szCs w:val="28"/>
        </w:rPr>
        <w:t>moodi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Päikyn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käyttöä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mitenkään</w:t>
      </w:r>
      <w:proofErr w:type="spellEnd"/>
      <w:r>
        <w:rPr>
          <w:sz w:val="28"/>
          <w:szCs w:val="28"/>
        </w:rPr>
        <w:t xml:space="preserve">? </w:t>
      </w:r>
      <w:proofErr w:type="spellStart"/>
      <w:r>
        <w:rPr>
          <w:sz w:val="28"/>
          <w:szCs w:val="28"/>
        </w:rPr>
        <w:t>Joudutko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lykkäämään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jotain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tehtäviä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joita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normaalisti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tekisit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heti</w:t>
      </w:r>
      <w:proofErr w:type="spellEnd"/>
      <w:r>
        <w:rPr>
          <w:sz w:val="28"/>
          <w:szCs w:val="28"/>
        </w:rPr>
        <w:t>?</w:t>
      </w:r>
      <w:ins w:id="132" w:author="Miro Nieminen" w:date="2014-10-23T17:08:00Z">
        <w:r w:rsidR="005F5E33">
          <w:rPr>
            <w:sz w:val="28"/>
            <w:szCs w:val="28"/>
          </w:rPr>
          <w:br/>
        </w:r>
        <w:r w:rsidR="005F5E33">
          <w:rPr>
            <w:sz w:val="28"/>
            <w:szCs w:val="28"/>
          </w:rPr>
          <w:br/>
          <w:t>“</w:t>
        </w:r>
        <w:proofErr w:type="spellStart"/>
        <w:r w:rsidR="005F5E33">
          <w:rPr>
            <w:sz w:val="28"/>
            <w:szCs w:val="28"/>
          </w:rPr>
          <w:t>Jonkinnäköinen</w:t>
        </w:r>
        <w:proofErr w:type="spellEnd"/>
        <w:r w:rsidR="005F5E33">
          <w:rPr>
            <w:sz w:val="28"/>
            <w:szCs w:val="28"/>
          </w:rPr>
          <w:t xml:space="preserve"> </w:t>
        </w:r>
        <w:proofErr w:type="spellStart"/>
        <w:r w:rsidR="005F5E33">
          <w:rPr>
            <w:sz w:val="28"/>
            <w:szCs w:val="28"/>
          </w:rPr>
          <w:t>merkitys</w:t>
        </w:r>
        <w:proofErr w:type="spellEnd"/>
        <w:r w:rsidR="005F5E33">
          <w:rPr>
            <w:sz w:val="28"/>
            <w:szCs w:val="28"/>
          </w:rPr>
          <w:t xml:space="preserve"> </w:t>
        </w:r>
        <w:proofErr w:type="spellStart"/>
        <w:r w:rsidR="005F5E33">
          <w:rPr>
            <w:sz w:val="28"/>
            <w:szCs w:val="28"/>
          </w:rPr>
          <w:t>rajoitetuilla</w:t>
        </w:r>
        <w:proofErr w:type="spellEnd"/>
        <w:r w:rsidR="005F5E33">
          <w:rPr>
            <w:sz w:val="28"/>
            <w:szCs w:val="28"/>
          </w:rPr>
          <w:t xml:space="preserve"> </w:t>
        </w:r>
        <w:proofErr w:type="spellStart"/>
        <w:r w:rsidR="005F5E33">
          <w:rPr>
            <w:sz w:val="28"/>
            <w:szCs w:val="28"/>
          </w:rPr>
          <w:t>ominaisuuksilla</w:t>
        </w:r>
        <w:proofErr w:type="spellEnd"/>
        <w:r w:rsidR="005F5E33">
          <w:rPr>
            <w:sz w:val="28"/>
            <w:szCs w:val="28"/>
          </w:rPr>
          <w:t>”</w:t>
        </w:r>
        <w:r w:rsidR="005F5E33">
          <w:rPr>
            <w:sz w:val="28"/>
            <w:szCs w:val="28"/>
          </w:rPr>
          <w:br/>
          <w:t xml:space="preserve">-&gt; </w:t>
        </w:r>
        <w:proofErr w:type="spellStart"/>
        <w:r w:rsidR="005F5E33">
          <w:rPr>
            <w:sz w:val="28"/>
            <w:szCs w:val="28"/>
          </w:rPr>
          <w:t>ei</w:t>
        </w:r>
        <w:proofErr w:type="spellEnd"/>
        <w:r w:rsidR="005F5E33">
          <w:rPr>
            <w:sz w:val="28"/>
            <w:szCs w:val="28"/>
          </w:rPr>
          <w:t xml:space="preserve"> </w:t>
        </w:r>
        <w:proofErr w:type="spellStart"/>
        <w:r w:rsidR="005F5E33">
          <w:rPr>
            <w:sz w:val="28"/>
            <w:szCs w:val="28"/>
          </w:rPr>
          <w:t>koe</w:t>
        </w:r>
        <w:proofErr w:type="spellEnd"/>
        <w:r w:rsidR="005F5E33">
          <w:rPr>
            <w:sz w:val="28"/>
            <w:szCs w:val="28"/>
          </w:rPr>
          <w:t xml:space="preserve"> </w:t>
        </w:r>
        <w:proofErr w:type="spellStart"/>
        <w:r w:rsidR="005F5E33">
          <w:rPr>
            <w:sz w:val="28"/>
            <w:szCs w:val="28"/>
          </w:rPr>
          <w:t>kuitenkaan</w:t>
        </w:r>
        <w:proofErr w:type="spellEnd"/>
        <w:r w:rsidR="005F5E33">
          <w:rPr>
            <w:sz w:val="28"/>
            <w:szCs w:val="28"/>
          </w:rPr>
          <w:t xml:space="preserve"> </w:t>
        </w:r>
        <w:proofErr w:type="spellStart"/>
        <w:r w:rsidR="005F5E33">
          <w:rPr>
            <w:sz w:val="28"/>
            <w:szCs w:val="28"/>
          </w:rPr>
          <w:t>päivittäistä</w:t>
        </w:r>
        <w:proofErr w:type="spellEnd"/>
        <w:r w:rsidR="005F5E33">
          <w:rPr>
            <w:sz w:val="28"/>
            <w:szCs w:val="28"/>
          </w:rPr>
          <w:t xml:space="preserve"> </w:t>
        </w:r>
        <w:proofErr w:type="spellStart"/>
        <w:r w:rsidR="005F5E33">
          <w:rPr>
            <w:sz w:val="28"/>
            <w:szCs w:val="28"/>
          </w:rPr>
          <w:t>työtä</w:t>
        </w:r>
        <w:proofErr w:type="spellEnd"/>
        <w:r w:rsidR="005F5E33">
          <w:rPr>
            <w:sz w:val="28"/>
            <w:szCs w:val="28"/>
          </w:rPr>
          <w:t xml:space="preserve"> </w:t>
        </w:r>
        <w:proofErr w:type="spellStart"/>
        <w:r w:rsidR="005F5E33">
          <w:rPr>
            <w:sz w:val="28"/>
            <w:szCs w:val="28"/>
          </w:rPr>
          <w:t>haittaavaksi</w:t>
        </w:r>
        <w:proofErr w:type="spellEnd"/>
        <w:r w:rsidR="005F5E33">
          <w:rPr>
            <w:sz w:val="28"/>
            <w:szCs w:val="28"/>
          </w:rPr>
          <w:t xml:space="preserve"> </w:t>
        </w:r>
        <w:proofErr w:type="spellStart"/>
        <w:r w:rsidR="005F5E33">
          <w:rPr>
            <w:sz w:val="28"/>
            <w:szCs w:val="28"/>
          </w:rPr>
          <w:t>asiaksi</w:t>
        </w:r>
      </w:ins>
      <w:proofErr w:type="spellEnd"/>
      <w:ins w:id="133" w:author="Miro Nieminen" w:date="2014-10-23T17:09:00Z">
        <w:r w:rsidR="005F5E33">
          <w:rPr>
            <w:sz w:val="28"/>
            <w:szCs w:val="28"/>
          </w:rPr>
          <w:br/>
        </w:r>
        <w:r w:rsidR="005F5E33">
          <w:rPr>
            <w:sz w:val="28"/>
            <w:szCs w:val="28"/>
          </w:rPr>
          <w:br/>
          <w:t>“</w:t>
        </w:r>
        <w:proofErr w:type="spellStart"/>
        <w:r w:rsidR="005F5E33">
          <w:rPr>
            <w:sz w:val="28"/>
            <w:szCs w:val="28"/>
          </w:rPr>
          <w:t>Lasten</w:t>
        </w:r>
        <w:proofErr w:type="spellEnd"/>
        <w:r w:rsidR="005F5E33">
          <w:rPr>
            <w:sz w:val="28"/>
            <w:szCs w:val="28"/>
          </w:rPr>
          <w:t xml:space="preserve"> </w:t>
        </w:r>
        <w:proofErr w:type="spellStart"/>
        <w:r w:rsidR="005F5E33">
          <w:rPr>
            <w:sz w:val="28"/>
            <w:szCs w:val="28"/>
          </w:rPr>
          <w:t>hoitoaikojen</w:t>
        </w:r>
        <w:proofErr w:type="spellEnd"/>
        <w:r w:rsidR="005F5E33">
          <w:rPr>
            <w:sz w:val="28"/>
            <w:szCs w:val="28"/>
          </w:rPr>
          <w:t xml:space="preserve"> </w:t>
        </w:r>
        <w:proofErr w:type="spellStart"/>
        <w:r w:rsidR="005F5E33">
          <w:rPr>
            <w:sz w:val="28"/>
            <w:szCs w:val="28"/>
          </w:rPr>
          <w:t>historia</w:t>
        </w:r>
        <w:proofErr w:type="spellEnd"/>
        <w:r w:rsidR="005F5E33">
          <w:rPr>
            <w:sz w:val="28"/>
            <w:szCs w:val="28"/>
          </w:rPr>
          <w:t>/</w:t>
        </w:r>
        <w:proofErr w:type="spellStart"/>
        <w:r w:rsidR="005F5E33">
          <w:rPr>
            <w:sz w:val="28"/>
            <w:szCs w:val="28"/>
          </w:rPr>
          <w:t>tulevaisuuden</w:t>
        </w:r>
        <w:proofErr w:type="spellEnd"/>
        <w:r w:rsidR="005F5E33">
          <w:rPr>
            <w:sz w:val="28"/>
            <w:szCs w:val="28"/>
          </w:rPr>
          <w:t xml:space="preserve"> </w:t>
        </w:r>
        <w:proofErr w:type="spellStart"/>
        <w:r w:rsidR="005F5E33">
          <w:rPr>
            <w:sz w:val="28"/>
            <w:szCs w:val="28"/>
          </w:rPr>
          <w:t>näkeminen</w:t>
        </w:r>
        <w:proofErr w:type="spellEnd"/>
        <w:r w:rsidR="005F5E33">
          <w:rPr>
            <w:sz w:val="28"/>
            <w:szCs w:val="28"/>
          </w:rPr>
          <w:t xml:space="preserve"> </w:t>
        </w:r>
        <w:proofErr w:type="spellStart"/>
        <w:r w:rsidR="005F5E33">
          <w:rPr>
            <w:sz w:val="28"/>
            <w:szCs w:val="28"/>
          </w:rPr>
          <w:t>voisi</w:t>
        </w:r>
        <w:proofErr w:type="spellEnd"/>
        <w:r w:rsidR="005F5E33">
          <w:rPr>
            <w:sz w:val="28"/>
            <w:szCs w:val="28"/>
          </w:rPr>
          <w:t xml:space="preserve"> olla </w:t>
        </w:r>
        <w:proofErr w:type="spellStart"/>
        <w:r w:rsidR="005F5E33">
          <w:rPr>
            <w:sz w:val="28"/>
            <w:szCs w:val="28"/>
          </w:rPr>
          <w:t>hyvä</w:t>
        </w:r>
        <w:proofErr w:type="spellEnd"/>
        <w:r w:rsidR="005F5E33">
          <w:rPr>
            <w:sz w:val="28"/>
            <w:szCs w:val="28"/>
          </w:rPr>
          <w:t xml:space="preserve"> </w:t>
        </w:r>
        <w:proofErr w:type="spellStart"/>
        <w:r w:rsidR="005F5E33">
          <w:rPr>
            <w:sz w:val="28"/>
            <w:szCs w:val="28"/>
          </w:rPr>
          <w:t>saada</w:t>
        </w:r>
        <w:proofErr w:type="spellEnd"/>
        <w:r w:rsidR="005F5E33">
          <w:rPr>
            <w:sz w:val="28"/>
            <w:szCs w:val="28"/>
          </w:rPr>
          <w:t xml:space="preserve"> </w:t>
        </w:r>
        <w:proofErr w:type="spellStart"/>
        <w:r w:rsidR="005F5E33">
          <w:rPr>
            <w:sz w:val="28"/>
            <w:szCs w:val="28"/>
          </w:rPr>
          <w:t>myös</w:t>
        </w:r>
        <w:proofErr w:type="spellEnd"/>
        <w:r w:rsidR="005F5E33">
          <w:rPr>
            <w:sz w:val="28"/>
            <w:szCs w:val="28"/>
          </w:rPr>
          <w:t xml:space="preserve"> offline-</w:t>
        </w:r>
        <w:proofErr w:type="spellStart"/>
        <w:r w:rsidR="005F5E33">
          <w:rPr>
            <w:sz w:val="28"/>
            <w:szCs w:val="28"/>
          </w:rPr>
          <w:t>tilaan</w:t>
        </w:r>
      </w:ins>
      <w:proofErr w:type="spellEnd"/>
      <w:ins w:id="134" w:author="Miro Nieminen" w:date="2014-10-23T17:10:00Z">
        <w:r w:rsidR="005F5E33">
          <w:rPr>
            <w:sz w:val="28"/>
            <w:szCs w:val="28"/>
          </w:rPr>
          <w:t>”</w:t>
        </w:r>
        <w:r w:rsidR="005F5E33">
          <w:rPr>
            <w:sz w:val="28"/>
            <w:szCs w:val="28"/>
          </w:rPr>
          <w:br/>
          <w:t xml:space="preserve">-&gt; </w:t>
        </w:r>
        <w:proofErr w:type="spellStart"/>
        <w:r w:rsidR="005F5E33">
          <w:rPr>
            <w:sz w:val="28"/>
            <w:szCs w:val="28"/>
          </w:rPr>
          <w:t>tätä</w:t>
        </w:r>
        <w:proofErr w:type="spellEnd"/>
        <w:r w:rsidR="005F5E33">
          <w:rPr>
            <w:sz w:val="28"/>
            <w:szCs w:val="28"/>
          </w:rPr>
          <w:t xml:space="preserve"> </w:t>
        </w:r>
        <w:proofErr w:type="spellStart"/>
        <w:r w:rsidR="005F5E33">
          <w:rPr>
            <w:sz w:val="28"/>
            <w:szCs w:val="28"/>
          </w:rPr>
          <w:t>ominaisuutta</w:t>
        </w:r>
        <w:proofErr w:type="spellEnd"/>
        <w:r w:rsidR="005F5E33">
          <w:rPr>
            <w:sz w:val="28"/>
            <w:szCs w:val="28"/>
          </w:rPr>
          <w:t xml:space="preserve"> </w:t>
        </w:r>
        <w:proofErr w:type="spellStart"/>
        <w:r w:rsidR="005F5E33">
          <w:rPr>
            <w:sz w:val="28"/>
            <w:szCs w:val="28"/>
          </w:rPr>
          <w:t>ei</w:t>
        </w:r>
        <w:proofErr w:type="spellEnd"/>
        <w:r w:rsidR="005F5E33">
          <w:rPr>
            <w:sz w:val="28"/>
            <w:szCs w:val="28"/>
          </w:rPr>
          <w:t xml:space="preserve"> </w:t>
        </w:r>
        <w:proofErr w:type="spellStart"/>
        <w:r w:rsidR="005F5E33">
          <w:rPr>
            <w:sz w:val="28"/>
            <w:szCs w:val="28"/>
          </w:rPr>
          <w:t>kuitenkaan</w:t>
        </w:r>
        <w:proofErr w:type="spellEnd"/>
        <w:r w:rsidR="005F5E33">
          <w:rPr>
            <w:sz w:val="28"/>
            <w:szCs w:val="28"/>
          </w:rPr>
          <w:t xml:space="preserve"> </w:t>
        </w:r>
        <w:proofErr w:type="spellStart"/>
        <w:r w:rsidR="005F5E33">
          <w:rPr>
            <w:sz w:val="28"/>
            <w:szCs w:val="28"/>
          </w:rPr>
          <w:t>ihan</w:t>
        </w:r>
        <w:proofErr w:type="spellEnd"/>
        <w:r w:rsidR="005F5E33">
          <w:rPr>
            <w:sz w:val="28"/>
            <w:szCs w:val="28"/>
          </w:rPr>
          <w:t xml:space="preserve"> </w:t>
        </w:r>
        <w:proofErr w:type="spellStart"/>
        <w:r w:rsidR="005F5E33">
          <w:rPr>
            <w:sz w:val="28"/>
            <w:szCs w:val="28"/>
          </w:rPr>
          <w:t>päivittäin</w:t>
        </w:r>
        <w:proofErr w:type="spellEnd"/>
        <w:r w:rsidR="005F5E33">
          <w:rPr>
            <w:sz w:val="28"/>
            <w:szCs w:val="28"/>
          </w:rPr>
          <w:t xml:space="preserve"> </w:t>
        </w:r>
        <w:proofErr w:type="spellStart"/>
        <w:r w:rsidR="005F5E33">
          <w:rPr>
            <w:sz w:val="28"/>
            <w:szCs w:val="28"/>
          </w:rPr>
          <w:t>kuulemma</w:t>
        </w:r>
        <w:proofErr w:type="spellEnd"/>
        <w:r w:rsidR="005F5E33">
          <w:rPr>
            <w:sz w:val="28"/>
            <w:szCs w:val="28"/>
          </w:rPr>
          <w:t xml:space="preserve"> </w:t>
        </w:r>
        <w:proofErr w:type="spellStart"/>
        <w:r w:rsidR="005F5E33">
          <w:rPr>
            <w:sz w:val="28"/>
            <w:szCs w:val="28"/>
          </w:rPr>
          <w:t>käytetä</w:t>
        </w:r>
      </w:ins>
      <w:proofErr w:type="spellEnd"/>
      <w:ins w:id="135" w:author="Miro Nieminen" w:date="2014-10-23T17:08:00Z">
        <w:r w:rsidR="005F5E33">
          <w:rPr>
            <w:sz w:val="28"/>
            <w:szCs w:val="28"/>
          </w:rPr>
          <w:br/>
        </w:r>
      </w:ins>
    </w:p>
    <w:p w14:paraId="2C37E213" w14:textId="41FBFD16" w:rsidR="00752ED2" w:rsidRDefault="003B3A1B" w:rsidP="00E777DB">
      <w:pPr>
        <w:pStyle w:val="ListParagraph"/>
        <w:numPr>
          <w:ilvl w:val="0"/>
          <w:numId w:val="1"/>
          <w:numberingChange w:id="136" w:author="Sami Vihavainen" w:date="2014-10-22T11:20:00Z" w:original="%1:10:0:."/>
        </w:numPr>
        <w:rPr>
          <w:ins w:id="137" w:author="Sami Vihavainen" w:date="2014-10-22T11:37:00Z"/>
          <w:sz w:val="28"/>
          <w:szCs w:val="28"/>
        </w:rPr>
      </w:pPr>
      <w:proofErr w:type="spellStart"/>
      <w:r>
        <w:rPr>
          <w:sz w:val="28"/>
          <w:szCs w:val="28"/>
        </w:rPr>
        <w:t>Mikä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viimeisin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ongelma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mikä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Sinulla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ollut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Päikyn</w:t>
      </w:r>
      <w:proofErr w:type="spellEnd"/>
      <w:r>
        <w:rPr>
          <w:sz w:val="28"/>
          <w:szCs w:val="28"/>
        </w:rPr>
        <w:t xml:space="preserve"> offline-</w:t>
      </w:r>
      <w:proofErr w:type="spellStart"/>
      <w:r>
        <w:rPr>
          <w:sz w:val="28"/>
          <w:szCs w:val="28"/>
        </w:rPr>
        <w:t>moodiin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liittyen</w:t>
      </w:r>
      <w:proofErr w:type="spellEnd"/>
      <w:r>
        <w:rPr>
          <w:sz w:val="28"/>
          <w:szCs w:val="28"/>
        </w:rPr>
        <w:t>?</w:t>
      </w:r>
      <w:ins w:id="138" w:author="Miro Nieminen" w:date="2014-10-23T17:10:00Z">
        <w:r w:rsidR="005F5E33">
          <w:rPr>
            <w:sz w:val="28"/>
            <w:szCs w:val="28"/>
          </w:rPr>
          <w:br/>
        </w:r>
        <w:r w:rsidR="005F5E33">
          <w:rPr>
            <w:sz w:val="28"/>
            <w:szCs w:val="28"/>
          </w:rPr>
          <w:br/>
          <w:t xml:space="preserve">“En </w:t>
        </w:r>
        <w:proofErr w:type="spellStart"/>
        <w:r w:rsidR="005F5E33">
          <w:rPr>
            <w:sz w:val="28"/>
            <w:szCs w:val="28"/>
          </w:rPr>
          <w:t>keksi</w:t>
        </w:r>
        <w:proofErr w:type="spellEnd"/>
        <w:r w:rsidR="005F5E33">
          <w:rPr>
            <w:sz w:val="28"/>
            <w:szCs w:val="28"/>
          </w:rPr>
          <w:t xml:space="preserve"> </w:t>
        </w:r>
        <w:proofErr w:type="spellStart"/>
        <w:r w:rsidR="005F5E33">
          <w:rPr>
            <w:sz w:val="28"/>
            <w:szCs w:val="28"/>
          </w:rPr>
          <w:t>että</w:t>
        </w:r>
        <w:proofErr w:type="spellEnd"/>
        <w:r w:rsidR="005F5E33">
          <w:rPr>
            <w:sz w:val="28"/>
            <w:szCs w:val="28"/>
          </w:rPr>
          <w:t xml:space="preserve"> </w:t>
        </w:r>
        <w:proofErr w:type="spellStart"/>
        <w:r w:rsidR="005F5E33">
          <w:rPr>
            <w:sz w:val="28"/>
            <w:szCs w:val="28"/>
          </w:rPr>
          <w:t>olisi</w:t>
        </w:r>
        <w:proofErr w:type="spellEnd"/>
        <w:r w:rsidR="005F5E33">
          <w:rPr>
            <w:sz w:val="28"/>
            <w:szCs w:val="28"/>
          </w:rPr>
          <w:t xml:space="preserve"> </w:t>
        </w:r>
        <w:proofErr w:type="spellStart"/>
        <w:r w:rsidR="005F5E33">
          <w:rPr>
            <w:sz w:val="28"/>
            <w:szCs w:val="28"/>
          </w:rPr>
          <w:t>ollut</w:t>
        </w:r>
        <w:proofErr w:type="spellEnd"/>
        <w:r w:rsidR="005F5E33">
          <w:rPr>
            <w:sz w:val="28"/>
            <w:szCs w:val="28"/>
          </w:rPr>
          <w:t xml:space="preserve"> </w:t>
        </w:r>
        <w:proofErr w:type="spellStart"/>
        <w:r w:rsidR="005F5E33">
          <w:rPr>
            <w:sz w:val="28"/>
            <w:szCs w:val="28"/>
          </w:rPr>
          <w:t>mitään</w:t>
        </w:r>
        <w:proofErr w:type="spellEnd"/>
        <w:r w:rsidR="005F5E33">
          <w:rPr>
            <w:sz w:val="28"/>
            <w:szCs w:val="28"/>
          </w:rPr>
          <w:t xml:space="preserve"> </w:t>
        </w:r>
        <w:proofErr w:type="spellStart"/>
        <w:r w:rsidR="005F5E33">
          <w:rPr>
            <w:sz w:val="28"/>
            <w:szCs w:val="28"/>
          </w:rPr>
          <w:t>ongelmaa</w:t>
        </w:r>
        <w:proofErr w:type="spellEnd"/>
        <w:r w:rsidR="005F5E33">
          <w:rPr>
            <w:sz w:val="28"/>
            <w:szCs w:val="28"/>
          </w:rPr>
          <w:t xml:space="preserve"> </w:t>
        </w:r>
        <w:proofErr w:type="spellStart"/>
        <w:r w:rsidR="005F5E33">
          <w:rPr>
            <w:sz w:val="28"/>
            <w:szCs w:val="28"/>
          </w:rPr>
          <w:t>varsinaisesti</w:t>
        </w:r>
        <w:proofErr w:type="spellEnd"/>
        <w:proofErr w:type="gramStart"/>
        <w:r w:rsidR="005F5E33">
          <w:rPr>
            <w:sz w:val="28"/>
            <w:szCs w:val="28"/>
          </w:rPr>
          <w:t>..</w:t>
        </w:r>
        <w:proofErr w:type="gramEnd"/>
        <w:r w:rsidR="005F5E33">
          <w:rPr>
            <w:sz w:val="28"/>
            <w:szCs w:val="28"/>
          </w:rPr>
          <w:t>”</w:t>
        </w:r>
        <w:r w:rsidR="005F5E33">
          <w:rPr>
            <w:sz w:val="28"/>
            <w:szCs w:val="28"/>
          </w:rPr>
          <w:br/>
          <w:t>“..</w:t>
        </w:r>
        <w:proofErr w:type="spellStart"/>
        <w:proofErr w:type="gramStart"/>
        <w:r w:rsidR="005F5E33">
          <w:rPr>
            <w:sz w:val="28"/>
            <w:szCs w:val="28"/>
          </w:rPr>
          <w:t>tosin</w:t>
        </w:r>
        <w:proofErr w:type="spellEnd"/>
        <w:proofErr w:type="gramEnd"/>
        <w:r w:rsidR="005F5E33">
          <w:rPr>
            <w:sz w:val="28"/>
            <w:szCs w:val="28"/>
          </w:rPr>
          <w:t xml:space="preserve"> </w:t>
        </w:r>
        <w:proofErr w:type="spellStart"/>
        <w:r w:rsidR="005F5E33">
          <w:rPr>
            <w:sz w:val="28"/>
            <w:szCs w:val="28"/>
          </w:rPr>
          <w:t>ehkä</w:t>
        </w:r>
        <w:proofErr w:type="spellEnd"/>
        <w:r w:rsidR="005F5E33">
          <w:rPr>
            <w:sz w:val="28"/>
            <w:szCs w:val="28"/>
          </w:rPr>
          <w:t xml:space="preserve"> </w:t>
        </w:r>
        <w:proofErr w:type="spellStart"/>
        <w:r w:rsidR="005F5E33">
          <w:rPr>
            <w:sz w:val="28"/>
            <w:szCs w:val="28"/>
          </w:rPr>
          <w:t>lasten</w:t>
        </w:r>
        <w:proofErr w:type="spellEnd"/>
        <w:r w:rsidR="005F5E33">
          <w:rPr>
            <w:sz w:val="28"/>
            <w:szCs w:val="28"/>
          </w:rPr>
          <w:t xml:space="preserve"> </w:t>
        </w:r>
        <w:proofErr w:type="spellStart"/>
        <w:r w:rsidR="005F5E33">
          <w:rPr>
            <w:sz w:val="28"/>
            <w:szCs w:val="28"/>
          </w:rPr>
          <w:t>läsnäolojen</w:t>
        </w:r>
        <w:proofErr w:type="spellEnd"/>
        <w:r w:rsidR="005F5E33">
          <w:rPr>
            <w:sz w:val="28"/>
            <w:szCs w:val="28"/>
          </w:rPr>
          <w:t xml:space="preserve"> </w:t>
        </w:r>
        <w:proofErr w:type="spellStart"/>
        <w:r w:rsidR="005F5E33">
          <w:rPr>
            <w:sz w:val="28"/>
            <w:szCs w:val="28"/>
          </w:rPr>
          <w:t>näkyminen</w:t>
        </w:r>
        <w:proofErr w:type="spellEnd"/>
        <w:r w:rsidR="005F5E33">
          <w:rPr>
            <w:sz w:val="28"/>
            <w:szCs w:val="28"/>
          </w:rPr>
          <w:t xml:space="preserve"> </w:t>
        </w:r>
        <w:proofErr w:type="spellStart"/>
        <w:r w:rsidR="005F5E33">
          <w:rPr>
            <w:sz w:val="28"/>
            <w:szCs w:val="28"/>
          </w:rPr>
          <w:t>toisen</w:t>
        </w:r>
        <w:proofErr w:type="spellEnd"/>
        <w:r w:rsidR="005F5E33">
          <w:rPr>
            <w:sz w:val="28"/>
            <w:szCs w:val="28"/>
          </w:rPr>
          <w:t xml:space="preserve"> </w:t>
        </w:r>
        <w:proofErr w:type="spellStart"/>
        <w:r w:rsidR="005F5E33">
          <w:rPr>
            <w:sz w:val="28"/>
            <w:szCs w:val="28"/>
          </w:rPr>
          <w:t>ryhmän</w:t>
        </w:r>
        <w:proofErr w:type="spellEnd"/>
        <w:r w:rsidR="005F5E33">
          <w:rPr>
            <w:sz w:val="28"/>
            <w:szCs w:val="28"/>
          </w:rPr>
          <w:t xml:space="preserve"> </w:t>
        </w:r>
        <w:proofErr w:type="spellStart"/>
        <w:r w:rsidR="005F5E33">
          <w:rPr>
            <w:sz w:val="28"/>
            <w:szCs w:val="28"/>
          </w:rPr>
          <w:t>puhelimessa</w:t>
        </w:r>
      </w:ins>
      <w:proofErr w:type="spellEnd"/>
      <w:ins w:id="139" w:author="Miro Nieminen" w:date="2014-10-23T17:11:00Z">
        <w:r w:rsidR="005F5E33">
          <w:rPr>
            <w:sz w:val="28"/>
            <w:szCs w:val="28"/>
          </w:rPr>
          <w:t xml:space="preserve"> </w:t>
        </w:r>
        <w:proofErr w:type="spellStart"/>
        <w:r w:rsidR="005F5E33">
          <w:rPr>
            <w:sz w:val="28"/>
            <w:szCs w:val="28"/>
          </w:rPr>
          <w:t>sekoilee</w:t>
        </w:r>
        <w:proofErr w:type="spellEnd"/>
        <w:r w:rsidR="005F5E33">
          <w:rPr>
            <w:sz w:val="28"/>
            <w:szCs w:val="28"/>
          </w:rPr>
          <w:t xml:space="preserve"> </w:t>
        </w:r>
        <w:proofErr w:type="spellStart"/>
        <w:r w:rsidR="005F5E33">
          <w:rPr>
            <w:sz w:val="28"/>
            <w:szCs w:val="28"/>
          </w:rPr>
          <w:t>välillä</w:t>
        </w:r>
        <w:proofErr w:type="spellEnd"/>
        <w:r w:rsidR="005F5E33">
          <w:rPr>
            <w:sz w:val="28"/>
            <w:szCs w:val="28"/>
          </w:rPr>
          <w:t>”</w:t>
        </w:r>
      </w:ins>
      <w:ins w:id="140" w:author="Miro Nieminen" w:date="2014-10-23T17:10:00Z">
        <w:r w:rsidR="005F5E33">
          <w:rPr>
            <w:sz w:val="28"/>
            <w:szCs w:val="28"/>
          </w:rPr>
          <w:br/>
        </w:r>
      </w:ins>
    </w:p>
    <w:p w14:paraId="76E8C8EB" w14:textId="33093643" w:rsidR="00752ED2" w:rsidRDefault="00752ED2" w:rsidP="00E777DB">
      <w:pPr>
        <w:pStyle w:val="ListParagraph"/>
        <w:numPr>
          <w:ilvl w:val="0"/>
          <w:numId w:val="1"/>
          <w:ins w:id="141" w:author="Sami Vihavainen" w:date="2014-10-22T11:37:00Z"/>
        </w:numPr>
        <w:rPr>
          <w:ins w:id="142" w:author="Sami Vihavainen" w:date="2014-10-22T11:38:00Z"/>
          <w:sz w:val="28"/>
          <w:szCs w:val="28"/>
        </w:rPr>
      </w:pPr>
      <w:proofErr w:type="spellStart"/>
      <w:ins w:id="143" w:author="Sami Vihavainen" w:date="2014-10-22T11:37:00Z">
        <w:r>
          <w:rPr>
            <w:sz w:val="28"/>
            <w:szCs w:val="28"/>
          </w:rPr>
          <w:t>Mitä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olette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keskustelleet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kolleegoiden</w:t>
        </w:r>
        <w:proofErr w:type="spellEnd"/>
        <w:r>
          <w:rPr>
            <w:sz w:val="28"/>
            <w:szCs w:val="28"/>
          </w:rPr>
          <w:t>/</w:t>
        </w:r>
        <w:proofErr w:type="spellStart"/>
        <w:r>
          <w:rPr>
            <w:sz w:val="28"/>
            <w:szCs w:val="28"/>
          </w:rPr>
          <w:t>vanhempien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kanssa</w:t>
        </w:r>
        <w:proofErr w:type="spellEnd"/>
        <w:r>
          <w:rPr>
            <w:sz w:val="28"/>
            <w:szCs w:val="28"/>
          </w:rPr>
          <w:t xml:space="preserve"> offline </w:t>
        </w:r>
        <w:proofErr w:type="spellStart"/>
        <w:r>
          <w:rPr>
            <w:sz w:val="28"/>
            <w:szCs w:val="28"/>
          </w:rPr>
          <w:t>moodista</w:t>
        </w:r>
      </w:ins>
      <w:proofErr w:type="spellEnd"/>
      <w:ins w:id="144" w:author="Sami Vihavainen" w:date="2014-10-22T11:38:00Z">
        <w:r>
          <w:rPr>
            <w:sz w:val="28"/>
            <w:szCs w:val="28"/>
          </w:rPr>
          <w:t>?</w:t>
        </w:r>
      </w:ins>
      <w:ins w:id="145" w:author="Miro Nieminen" w:date="2014-10-23T17:11:00Z">
        <w:r w:rsidR="005F5E33">
          <w:rPr>
            <w:sz w:val="28"/>
            <w:szCs w:val="28"/>
          </w:rPr>
          <w:br/>
        </w:r>
        <w:r w:rsidR="005F5E33">
          <w:rPr>
            <w:sz w:val="28"/>
            <w:szCs w:val="28"/>
          </w:rPr>
          <w:br/>
          <w:t>“</w:t>
        </w:r>
        <w:proofErr w:type="spellStart"/>
        <w:r w:rsidR="005F5E33">
          <w:rPr>
            <w:sz w:val="28"/>
            <w:szCs w:val="28"/>
          </w:rPr>
          <w:t>Ylipäätään</w:t>
        </w:r>
        <w:proofErr w:type="spellEnd"/>
        <w:r w:rsidR="005F5E33">
          <w:rPr>
            <w:sz w:val="28"/>
            <w:szCs w:val="28"/>
          </w:rPr>
          <w:t xml:space="preserve"> offline-</w:t>
        </w:r>
        <w:proofErr w:type="spellStart"/>
        <w:r w:rsidR="005F5E33">
          <w:rPr>
            <w:sz w:val="28"/>
            <w:szCs w:val="28"/>
          </w:rPr>
          <w:t>moodin</w:t>
        </w:r>
        <w:proofErr w:type="spellEnd"/>
        <w:r w:rsidR="005F5E33">
          <w:rPr>
            <w:sz w:val="28"/>
            <w:szCs w:val="28"/>
          </w:rPr>
          <w:t xml:space="preserve"> </w:t>
        </w:r>
        <w:proofErr w:type="spellStart"/>
        <w:r w:rsidR="005F5E33">
          <w:rPr>
            <w:sz w:val="28"/>
            <w:szCs w:val="28"/>
          </w:rPr>
          <w:t>periaatteista</w:t>
        </w:r>
        <w:proofErr w:type="spellEnd"/>
        <w:r w:rsidR="005F5E33">
          <w:rPr>
            <w:sz w:val="28"/>
            <w:szCs w:val="28"/>
          </w:rPr>
          <w:t xml:space="preserve">, </w:t>
        </w:r>
        <w:proofErr w:type="spellStart"/>
        <w:r w:rsidR="005F5E33">
          <w:rPr>
            <w:sz w:val="28"/>
            <w:szCs w:val="28"/>
          </w:rPr>
          <w:t>että</w:t>
        </w:r>
        <w:proofErr w:type="spellEnd"/>
        <w:r w:rsidR="005F5E33">
          <w:rPr>
            <w:sz w:val="28"/>
            <w:szCs w:val="28"/>
          </w:rPr>
          <w:t xml:space="preserve"> </w:t>
        </w:r>
        <w:proofErr w:type="spellStart"/>
        <w:r w:rsidR="005F5E33">
          <w:rPr>
            <w:sz w:val="28"/>
            <w:szCs w:val="28"/>
          </w:rPr>
          <w:t>kirjata</w:t>
        </w:r>
        <w:proofErr w:type="spellEnd"/>
        <w:r w:rsidR="005F5E33">
          <w:rPr>
            <w:sz w:val="28"/>
            <w:szCs w:val="28"/>
          </w:rPr>
          <w:t xml:space="preserve"> </w:t>
        </w:r>
        <w:proofErr w:type="spellStart"/>
        <w:r w:rsidR="005F5E33">
          <w:rPr>
            <w:sz w:val="28"/>
            <w:szCs w:val="28"/>
          </w:rPr>
          <w:t>voi</w:t>
        </w:r>
        <w:proofErr w:type="spellEnd"/>
        <w:r w:rsidR="005F5E33">
          <w:rPr>
            <w:sz w:val="28"/>
            <w:szCs w:val="28"/>
          </w:rPr>
          <w:t xml:space="preserve"> </w:t>
        </w:r>
        <w:proofErr w:type="spellStart"/>
        <w:r w:rsidR="005F5E33">
          <w:rPr>
            <w:sz w:val="28"/>
            <w:szCs w:val="28"/>
          </w:rPr>
          <w:t>silti</w:t>
        </w:r>
        <w:proofErr w:type="spellEnd"/>
        <w:r w:rsidR="005F5E33">
          <w:rPr>
            <w:sz w:val="28"/>
            <w:szCs w:val="28"/>
          </w:rPr>
          <w:t>”</w:t>
        </w:r>
      </w:ins>
      <w:ins w:id="146" w:author="Miro Nieminen" w:date="2014-10-23T17:12:00Z">
        <w:r w:rsidR="005F5E33">
          <w:rPr>
            <w:sz w:val="28"/>
            <w:szCs w:val="28"/>
          </w:rPr>
          <w:br/>
          <w:t>“</w:t>
        </w:r>
        <w:proofErr w:type="spellStart"/>
        <w:r w:rsidR="005F5E33">
          <w:rPr>
            <w:sz w:val="28"/>
            <w:szCs w:val="28"/>
          </w:rPr>
          <w:t>Vanhemmille</w:t>
        </w:r>
        <w:proofErr w:type="spellEnd"/>
        <w:r w:rsidR="005F5E33">
          <w:rPr>
            <w:sz w:val="28"/>
            <w:szCs w:val="28"/>
          </w:rPr>
          <w:t xml:space="preserve"> </w:t>
        </w:r>
        <w:proofErr w:type="spellStart"/>
        <w:r w:rsidR="005F5E33">
          <w:rPr>
            <w:sz w:val="28"/>
            <w:szCs w:val="28"/>
          </w:rPr>
          <w:t>ei</w:t>
        </w:r>
        <w:proofErr w:type="spellEnd"/>
        <w:r w:rsidR="005F5E33">
          <w:rPr>
            <w:sz w:val="28"/>
            <w:szCs w:val="28"/>
          </w:rPr>
          <w:t xml:space="preserve"> </w:t>
        </w:r>
        <w:proofErr w:type="spellStart"/>
        <w:r w:rsidR="005F5E33">
          <w:rPr>
            <w:sz w:val="28"/>
            <w:szCs w:val="28"/>
          </w:rPr>
          <w:t>mitään</w:t>
        </w:r>
        <w:proofErr w:type="spellEnd"/>
        <w:r w:rsidR="005F5E33">
          <w:rPr>
            <w:sz w:val="28"/>
            <w:szCs w:val="28"/>
          </w:rPr>
          <w:t>”</w:t>
        </w:r>
      </w:ins>
      <w:ins w:id="147" w:author="Miro Nieminen" w:date="2014-10-23T17:11:00Z">
        <w:r w:rsidR="005F5E33">
          <w:rPr>
            <w:sz w:val="28"/>
            <w:szCs w:val="28"/>
          </w:rPr>
          <w:br/>
        </w:r>
      </w:ins>
    </w:p>
    <w:p w14:paraId="5B70CD4A" w14:textId="00A97826" w:rsidR="00752ED2" w:rsidRDefault="00752ED2" w:rsidP="00752ED2">
      <w:pPr>
        <w:pStyle w:val="ListParagraph"/>
        <w:numPr>
          <w:ilvl w:val="1"/>
          <w:numId w:val="1"/>
          <w:ins w:id="148" w:author="Sami Vihavainen" w:date="2014-10-22T11:38:00Z"/>
        </w:numPr>
        <w:rPr>
          <w:ins w:id="149" w:author="Sami Vihavainen" w:date="2014-10-22T11:38:00Z"/>
          <w:sz w:val="28"/>
          <w:szCs w:val="28"/>
        </w:rPr>
      </w:pPr>
      <w:proofErr w:type="spellStart"/>
      <w:ins w:id="150" w:author="Sami Vihavainen" w:date="2014-10-22T11:38:00Z">
        <w:r>
          <w:rPr>
            <w:sz w:val="28"/>
            <w:szCs w:val="28"/>
          </w:rPr>
          <w:t>Esim</w:t>
        </w:r>
        <w:proofErr w:type="spellEnd"/>
        <w:r>
          <w:rPr>
            <w:sz w:val="28"/>
            <w:szCs w:val="28"/>
          </w:rPr>
          <w:t xml:space="preserve">. </w:t>
        </w:r>
        <w:proofErr w:type="spellStart"/>
        <w:proofErr w:type="gramStart"/>
        <w:r>
          <w:rPr>
            <w:sz w:val="28"/>
            <w:szCs w:val="28"/>
          </w:rPr>
          <w:t>vaihtelevuuttaa</w:t>
        </w:r>
        <w:proofErr w:type="spellEnd"/>
        <w:proofErr w:type="gramEnd"/>
        <w:r>
          <w:rPr>
            <w:sz w:val="28"/>
            <w:szCs w:val="28"/>
          </w:rPr>
          <w:t xml:space="preserve"> offline </w:t>
        </w:r>
        <w:proofErr w:type="spellStart"/>
        <w:r>
          <w:rPr>
            <w:sz w:val="28"/>
            <w:szCs w:val="28"/>
          </w:rPr>
          <w:t>moodissa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riippuen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käyttäjästä</w:t>
        </w:r>
        <w:proofErr w:type="spellEnd"/>
        <w:r>
          <w:rPr>
            <w:sz w:val="28"/>
            <w:szCs w:val="28"/>
          </w:rPr>
          <w:t>?</w:t>
        </w:r>
      </w:ins>
      <w:ins w:id="151" w:author="Miro Nieminen" w:date="2014-10-23T17:11:00Z">
        <w:r w:rsidR="005F5E33">
          <w:rPr>
            <w:sz w:val="28"/>
            <w:szCs w:val="28"/>
          </w:rPr>
          <w:br/>
        </w:r>
        <w:r w:rsidR="005F5E33">
          <w:rPr>
            <w:sz w:val="28"/>
            <w:szCs w:val="28"/>
          </w:rPr>
          <w:br/>
          <w:t>“</w:t>
        </w:r>
        <w:proofErr w:type="spellStart"/>
        <w:r w:rsidR="005F5E33">
          <w:rPr>
            <w:sz w:val="28"/>
            <w:szCs w:val="28"/>
          </w:rPr>
          <w:t>Emme</w:t>
        </w:r>
        <w:proofErr w:type="spellEnd"/>
        <w:r w:rsidR="005F5E33">
          <w:rPr>
            <w:sz w:val="28"/>
            <w:szCs w:val="28"/>
          </w:rPr>
          <w:t xml:space="preserve"> ole” (</w:t>
        </w:r>
        <w:proofErr w:type="spellStart"/>
        <w:r w:rsidR="005F5E33">
          <w:rPr>
            <w:sz w:val="28"/>
            <w:szCs w:val="28"/>
          </w:rPr>
          <w:t>ei</w:t>
        </w:r>
        <w:proofErr w:type="spellEnd"/>
        <w:r w:rsidR="005F5E33">
          <w:rPr>
            <w:sz w:val="28"/>
            <w:szCs w:val="28"/>
          </w:rPr>
          <w:t xml:space="preserve"> </w:t>
        </w:r>
        <w:proofErr w:type="spellStart"/>
        <w:r w:rsidR="005F5E33">
          <w:rPr>
            <w:sz w:val="28"/>
            <w:szCs w:val="28"/>
          </w:rPr>
          <w:t>myöskään</w:t>
        </w:r>
        <w:proofErr w:type="spellEnd"/>
        <w:r w:rsidR="005F5E33">
          <w:rPr>
            <w:sz w:val="28"/>
            <w:szCs w:val="28"/>
          </w:rPr>
          <w:t xml:space="preserve"> </w:t>
        </w:r>
        <w:proofErr w:type="spellStart"/>
        <w:r w:rsidR="005F5E33">
          <w:rPr>
            <w:sz w:val="28"/>
            <w:szCs w:val="28"/>
          </w:rPr>
          <w:t>päivätason</w:t>
        </w:r>
        <w:proofErr w:type="spellEnd"/>
        <w:r w:rsidR="005F5E33">
          <w:rPr>
            <w:sz w:val="28"/>
            <w:szCs w:val="28"/>
          </w:rPr>
          <w:t xml:space="preserve"> </w:t>
        </w:r>
        <w:proofErr w:type="spellStart"/>
        <w:r w:rsidR="005F5E33">
          <w:rPr>
            <w:sz w:val="28"/>
            <w:szCs w:val="28"/>
          </w:rPr>
          <w:t>vaihteluvuudesta</w:t>
        </w:r>
        <w:proofErr w:type="spellEnd"/>
        <w:r w:rsidR="005F5E33">
          <w:rPr>
            <w:sz w:val="28"/>
            <w:szCs w:val="28"/>
          </w:rPr>
          <w:t>)</w:t>
        </w:r>
      </w:ins>
      <w:ins w:id="152" w:author="Miro Nieminen" w:date="2014-10-23T17:12:00Z">
        <w:r w:rsidR="005F5E33">
          <w:rPr>
            <w:sz w:val="28"/>
            <w:szCs w:val="28"/>
          </w:rPr>
          <w:br/>
        </w:r>
      </w:ins>
    </w:p>
    <w:p w14:paraId="11807BB5" w14:textId="53521F43" w:rsidR="00A12E27" w:rsidRDefault="00752ED2" w:rsidP="00752ED2">
      <w:pPr>
        <w:pStyle w:val="ListParagraph"/>
        <w:numPr>
          <w:ilvl w:val="1"/>
          <w:numId w:val="1"/>
          <w:ins w:id="153" w:author="Sami Vihavainen" w:date="2014-10-22T11:38:00Z"/>
        </w:numPr>
        <w:rPr>
          <w:sz w:val="28"/>
          <w:szCs w:val="28"/>
        </w:rPr>
      </w:pPr>
      <w:proofErr w:type="spellStart"/>
      <w:ins w:id="154" w:author="Sami Vihavainen" w:date="2014-10-22T11:38:00Z">
        <w:r>
          <w:rPr>
            <w:sz w:val="28"/>
            <w:szCs w:val="28"/>
          </w:rPr>
          <w:t>Onko</w:t>
        </w:r>
        <w:proofErr w:type="spellEnd"/>
        <w:r>
          <w:rPr>
            <w:sz w:val="28"/>
            <w:szCs w:val="28"/>
          </w:rPr>
          <w:t xml:space="preserve"> offline-</w:t>
        </w:r>
        <w:proofErr w:type="spellStart"/>
        <w:r>
          <w:rPr>
            <w:sz w:val="28"/>
            <w:szCs w:val="28"/>
          </w:rPr>
          <w:t>moodi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yhtään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ennustettava</w:t>
        </w:r>
        <w:proofErr w:type="spellEnd"/>
        <w:r>
          <w:rPr>
            <w:sz w:val="28"/>
            <w:szCs w:val="28"/>
          </w:rPr>
          <w:t>?</w:t>
        </w:r>
      </w:ins>
      <w:ins w:id="155" w:author="Miro Nieminen" w:date="2014-10-23T17:12:00Z">
        <w:r w:rsidR="005F5E33">
          <w:rPr>
            <w:sz w:val="28"/>
            <w:szCs w:val="28"/>
          </w:rPr>
          <w:br/>
          <w:t>“</w:t>
        </w:r>
        <w:proofErr w:type="spellStart"/>
        <w:r w:rsidR="005F5E33">
          <w:rPr>
            <w:sz w:val="28"/>
            <w:szCs w:val="28"/>
          </w:rPr>
          <w:t>Ei</w:t>
        </w:r>
        <w:proofErr w:type="spellEnd"/>
        <w:r w:rsidR="005F5E33">
          <w:rPr>
            <w:sz w:val="28"/>
            <w:szCs w:val="28"/>
          </w:rPr>
          <w:t xml:space="preserve"> ole, </w:t>
        </w:r>
        <w:proofErr w:type="spellStart"/>
        <w:r w:rsidR="005F5E33">
          <w:rPr>
            <w:sz w:val="28"/>
            <w:szCs w:val="28"/>
          </w:rPr>
          <w:t>tulee</w:t>
        </w:r>
        <w:proofErr w:type="spellEnd"/>
        <w:r w:rsidR="005F5E33">
          <w:rPr>
            <w:sz w:val="28"/>
            <w:szCs w:val="28"/>
          </w:rPr>
          <w:t xml:space="preserve"> </w:t>
        </w:r>
        <w:proofErr w:type="spellStart"/>
        <w:r w:rsidR="005F5E33">
          <w:rPr>
            <w:sz w:val="28"/>
            <w:szCs w:val="28"/>
          </w:rPr>
          <w:t>aina</w:t>
        </w:r>
        <w:proofErr w:type="spellEnd"/>
        <w:r w:rsidR="005F5E33">
          <w:rPr>
            <w:sz w:val="28"/>
            <w:szCs w:val="28"/>
          </w:rPr>
          <w:t xml:space="preserve"> </w:t>
        </w:r>
        <w:proofErr w:type="spellStart"/>
        <w:r w:rsidR="005F5E33">
          <w:rPr>
            <w:sz w:val="28"/>
            <w:szCs w:val="28"/>
          </w:rPr>
          <w:t>yllättäen</w:t>
        </w:r>
        <w:proofErr w:type="spellEnd"/>
        <w:r w:rsidR="005F5E33">
          <w:rPr>
            <w:sz w:val="28"/>
            <w:szCs w:val="28"/>
          </w:rPr>
          <w:t>”</w:t>
        </w:r>
      </w:ins>
      <w:r w:rsidR="003B3A1B">
        <w:rPr>
          <w:sz w:val="28"/>
          <w:szCs w:val="28"/>
        </w:rPr>
        <w:br/>
      </w:r>
      <w:r w:rsidR="007C2BD1">
        <w:rPr>
          <w:sz w:val="28"/>
          <w:szCs w:val="28"/>
        </w:rPr>
        <w:br/>
      </w:r>
    </w:p>
    <w:p w14:paraId="091690D8" w14:textId="5B98A773" w:rsidR="007C2BD1" w:rsidRDefault="00A12E27" w:rsidP="007C2BD1">
      <w:pPr>
        <w:pStyle w:val="ListParagraph"/>
        <w:numPr>
          <w:ilvl w:val="0"/>
          <w:numId w:val="1"/>
          <w:numberingChange w:id="156" w:author="Sami Vihavainen" w:date="2014-10-22T11:20:00Z" w:original="%1:11:0:.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Oletko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käyttänyt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Päikkyä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ennen</w:t>
      </w:r>
      <w:proofErr w:type="spellEnd"/>
      <w:r>
        <w:rPr>
          <w:sz w:val="28"/>
          <w:szCs w:val="28"/>
        </w:rPr>
        <w:t xml:space="preserve"> offline-</w:t>
      </w:r>
      <w:proofErr w:type="spellStart"/>
      <w:r>
        <w:rPr>
          <w:sz w:val="28"/>
          <w:szCs w:val="28"/>
        </w:rPr>
        <w:t>moodin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olemassaoloa</w:t>
      </w:r>
      <w:proofErr w:type="spellEnd"/>
      <w:r>
        <w:rPr>
          <w:sz w:val="28"/>
          <w:szCs w:val="28"/>
        </w:rPr>
        <w:t>?</w:t>
      </w:r>
      <w:ins w:id="157" w:author="Miro Nieminen" w:date="2014-10-23T17:12:00Z">
        <w:r w:rsidR="005F5E33">
          <w:rPr>
            <w:sz w:val="28"/>
            <w:szCs w:val="28"/>
          </w:rPr>
          <w:br/>
          <w:t>“</w:t>
        </w:r>
        <w:proofErr w:type="spellStart"/>
        <w:r w:rsidR="005F5E33">
          <w:rPr>
            <w:sz w:val="28"/>
            <w:szCs w:val="28"/>
          </w:rPr>
          <w:t>Kyllä</w:t>
        </w:r>
        <w:proofErr w:type="spellEnd"/>
        <w:r w:rsidR="005F5E33">
          <w:rPr>
            <w:sz w:val="28"/>
            <w:szCs w:val="28"/>
          </w:rPr>
          <w:t xml:space="preserve"> </w:t>
        </w:r>
        <w:proofErr w:type="spellStart"/>
        <w:r w:rsidR="005F5E33">
          <w:rPr>
            <w:sz w:val="28"/>
            <w:szCs w:val="28"/>
          </w:rPr>
          <w:t>olen</w:t>
        </w:r>
        <w:proofErr w:type="spellEnd"/>
        <w:r w:rsidR="005F5E33">
          <w:rPr>
            <w:sz w:val="28"/>
            <w:szCs w:val="28"/>
          </w:rPr>
          <w:t>”</w:t>
        </w:r>
        <w:r w:rsidR="005F5E33">
          <w:rPr>
            <w:sz w:val="28"/>
            <w:szCs w:val="28"/>
          </w:rPr>
          <w:br/>
        </w:r>
      </w:ins>
    </w:p>
    <w:p w14:paraId="41BF69E3" w14:textId="36D442ED" w:rsidR="00D713C0" w:rsidRDefault="007C2BD1" w:rsidP="007C2BD1">
      <w:pPr>
        <w:pStyle w:val="ListParagraph"/>
        <w:numPr>
          <w:ilvl w:val="0"/>
          <w:numId w:val="1"/>
          <w:numberingChange w:id="158" w:author="Sami Vihavainen" w:date="2014-10-22T11:20:00Z" w:original="%1:12:0:."/>
        </w:numPr>
        <w:rPr>
          <w:ins w:id="159" w:author="Sami Vihavainen" w:date="2014-10-22T11:24:00Z"/>
          <w:sz w:val="28"/>
          <w:szCs w:val="28"/>
        </w:rPr>
      </w:pPr>
      <w:r>
        <w:rPr>
          <w:sz w:val="28"/>
          <w:szCs w:val="28"/>
        </w:rPr>
        <w:t xml:space="preserve">Jos </w:t>
      </w:r>
      <w:proofErr w:type="spellStart"/>
      <w:r>
        <w:rPr>
          <w:sz w:val="28"/>
          <w:szCs w:val="28"/>
        </w:rPr>
        <w:t>olet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niin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</w:t>
      </w:r>
      <w:r w:rsidR="003B3A1B" w:rsidRPr="007C2BD1">
        <w:rPr>
          <w:sz w:val="28"/>
          <w:szCs w:val="28"/>
        </w:rPr>
        <w:t>iten</w:t>
      </w:r>
      <w:proofErr w:type="spellEnd"/>
      <w:r w:rsidR="003B3A1B" w:rsidRPr="007C2BD1">
        <w:rPr>
          <w:sz w:val="28"/>
          <w:szCs w:val="28"/>
        </w:rPr>
        <w:t xml:space="preserve"> offline-</w:t>
      </w:r>
      <w:proofErr w:type="spellStart"/>
      <w:r w:rsidR="003B3A1B" w:rsidRPr="007C2BD1">
        <w:rPr>
          <w:sz w:val="28"/>
          <w:szCs w:val="28"/>
        </w:rPr>
        <w:t>moodin</w:t>
      </w:r>
      <w:proofErr w:type="spellEnd"/>
      <w:r w:rsidR="003B3A1B" w:rsidRPr="007C2BD1">
        <w:rPr>
          <w:sz w:val="28"/>
          <w:szCs w:val="28"/>
        </w:rPr>
        <w:t xml:space="preserve"> </w:t>
      </w:r>
      <w:proofErr w:type="spellStart"/>
      <w:r w:rsidR="003B3A1B" w:rsidRPr="007C2BD1">
        <w:rPr>
          <w:sz w:val="28"/>
          <w:szCs w:val="28"/>
        </w:rPr>
        <w:t>olemassaolo</w:t>
      </w:r>
      <w:proofErr w:type="spellEnd"/>
      <w:r w:rsidR="003B3A1B" w:rsidRPr="007C2BD1">
        <w:rPr>
          <w:sz w:val="28"/>
          <w:szCs w:val="28"/>
        </w:rPr>
        <w:t xml:space="preserve"> on </w:t>
      </w:r>
      <w:proofErr w:type="spellStart"/>
      <w:r w:rsidR="003B3A1B" w:rsidRPr="007C2BD1">
        <w:rPr>
          <w:sz w:val="28"/>
          <w:szCs w:val="28"/>
        </w:rPr>
        <w:t>muuttanut</w:t>
      </w:r>
      <w:proofErr w:type="spellEnd"/>
      <w:r w:rsidR="003B3A1B" w:rsidRPr="007C2BD1">
        <w:rPr>
          <w:sz w:val="28"/>
          <w:szCs w:val="28"/>
        </w:rPr>
        <w:t xml:space="preserve"> </w:t>
      </w:r>
      <w:proofErr w:type="spellStart"/>
      <w:r w:rsidR="003B3A1B" w:rsidRPr="007C2BD1">
        <w:rPr>
          <w:sz w:val="28"/>
          <w:szCs w:val="28"/>
        </w:rPr>
        <w:t>Päikyn</w:t>
      </w:r>
      <w:proofErr w:type="spellEnd"/>
      <w:r w:rsidR="003B3A1B" w:rsidRPr="007C2BD1">
        <w:rPr>
          <w:sz w:val="28"/>
          <w:szCs w:val="28"/>
        </w:rPr>
        <w:t xml:space="preserve"> </w:t>
      </w:r>
      <w:proofErr w:type="spellStart"/>
      <w:r w:rsidR="003B3A1B" w:rsidRPr="007C2BD1">
        <w:rPr>
          <w:sz w:val="28"/>
          <w:szCs w:val="28"/>
        </w:rPr>
        <w:t>käyttöäsi</w:t>
      </w:r>
      <w:proofErr w:type="spellEnd"/>
      <w:r w:rsidR="003B3A1B" w:rsidRPr="007C2BD1">
        <w:rPr>
          <w:sz w:val="28"/>
          <w:szCs w:val="28"/>
        </w:rPr>
        <w:t>?</w:t>
      </w:r>
      <w:ins w:id="160" w:author="Miro Nieminen" w:date="2014-10-23T17:12:00Z">
        <w:r w:rsidR="005F5E33">
          <w:rPr>
            <w:sz w:val="28"/>
            <w:szCs w:val="28"/>
          </w:rPr>
          <w:br/>
        </w:r>
        <w:r w:rsidR="005F5E33">
          <w:rPr>
            <w:sz w:val="28"/>
            <w:szCs w:val="28"/>
          </w:rPr>
          <w:br/>
          <w:t>“</w:t>
        </w:r>
        <w:proofErr w:type="spellStart"/>
        <w:r w:rsidR="005F5E33">
          <w:rPr>
            <w:sz w:val="28"/>
            <w:szCs w:val="28"/>
          </w:rPr>
          <w:t>Enää</w:t>
        </w:r>
        <w:proofErr w:type="spellEnd"/>
        <w:r w:rsidR="005F5E33">
          <w:rPr>
            <w:sz w:val="28"/>
            <w:szCs w:val="28"/>
          </w:rPr>
          <w:t xml:space="preserve"> </w:t>
        </w:r>
        <w:proofErr w:type="spellStart"/>
        <w:r w:rsidR="005F5E33">
          <w:rPr>
            <w:sz w:val="28"/>
            <w:szCs w:val="28"/>
          </w:rPr>
          <w:t>ei</w:t>
        </w:r>
        <w:proofErr w:type="spellEnd"/>
        <w:r w:rsidR="005F5E33">
          <w:rPr>
            <w:sz w:val="28"/>
            <w:szCs w:val="28"/>
          </w:rPr>
          <w:t xml:space="preserve"> </w:t>
        </w:r>
        <w:proofErr w:type="spellStart"/>
        <w:r w:rsidR="005F5E33">
          <w:rPr>
            <w:sz w:val="28"/>
            <w:szCs w:val="28"/>
          </w:rPr>
          <w:t>tarvitse</w:t>
        </w:r>
        <w:proofErr w:type="spellEnd"/>
        <w:r w:rsidR="005F5E33">
          <w:rPr>
            <w:sz w:val="28"/>
            <w:szCs w:val="28"/>
          </w:rPr>
          <w:t xml:space="preserve"> </w:t>
        </w:r>
        <w:proofErr w:type="spellStart"/>
        <w:r w:rsidR="005F5E33">
          <w:rPr>
            <w:sz w:val="28"/>
            <w:szCs w:val="28"/>
          </w:rPr>
          <w:t>odottaa</w:t>
        </w:r>
        <w:proofErr w:type="spellEnd"/>
        <w:r w:rsidR="005F5E33">
          <w:rPr>
            <w:sz w:val="28"/>
            <w:szCs w:val="28"/>
          </w:rPr>
          <w:t xml:space="preserve"> </w:t>
        </w:r>
        <w:proofErr w:type="spellStart"/>
        <w:r w:rsidR="005F5E33">
          <w:rPr>
            <w:sz w:val="28"/>
            <w:szCs w:val="28"/>
          </w:rPr>
          <w:t>ja</w:t>
        </w:r>
        <w:proofErr w:type="spellEnd"/>
        <w:r w:rsidR="005F5E33">
          <w:rPr>
            <w:sz w:val="28"/>
            <w:szCs w:val="28"/>
          </w:rPr>
          <w:t xml:space="preserve"> </w:t>
        </w:r>
        <w:proofErr w:type="spellStart"/>
        <w:r w:rsidR="005F5E33">
          <w:rPr>
            <w:sz w:val="28"/>
            <w:szCs w:val="28"/>
          </w:rPr>
          <w:t>jättää</w:t>
        </w:r>
        <w:proofErr w:type="spellEnd"/>
        <w:r w:rsidR="005F5E33">
          <w:rPr>
            <w:sz w:val="28"/>
            <w:szCs w:val="28"/>
          </w:rPr>
          <w:t xml:space="preserve"> </w:t>
        </w:r>
        <w:proofErr w:type="spellStart"/>
        <w:r w:rsidR="005F5E33">
          <w:rPr>
            <w:sz w:val="28"/>
            <w:szCs w:val="28"/>
          </w:rPr>
          <w:t>juttuja</w:t>
        </w:r>
        <w:proofErr w:type="spellEnd"/>
        <w:r w:rsidR="005F5E33">
          <w:rPr>
            <w:sz w:val="28"/>
            <w:szCs w:val="28"/>
          </w:rPr>
          <w:t xml:space="preserve"> </w:t>
        </w:r>
        <w:proofErr w:type="spellStart"/>
        <w:r w:rsidR="005F5E33">
          <w:rPr>
            <w:sz w:val="28"/>
            <w:szCs w:val="28"/>
          </w:rPr>
          <w:t>tekemättä</w:t>
        </w:r>
        <w:proofErr w:type="spellEnd"/>
        <w:r w:rsidR="005F5E33">
          <w:rPr>
            <w:sz w:val="28"/>
            <w:szCs w:val="28"/>
          </w:rPr>
          <w:t xml:space="preserve"> kun </w:t>
        </w:r>
        <w:proofErr w:type="spellStart"/>
        <w:r w:rsidR="005F5E33">
          <w:rPr>
            <w:sz w:val="28"/>
            <w:szCs w:val="28"/>
          </w:rPr>
          <w:t>yhteys</w:t>
        </w:r>
        <w:proofErr w:type="spellEnd"/>
        <w:r w:rsidR="005F5E33">
          <w:rPr>
            <w:sz w:val="28"/>
            <w:szCs w:val="28"/>
          </w:rPr>
          <w:t xml:space="preserve"> </w:t>
        </w:r>
        <w:proofErr w:type="spellStart"/>
        <w:r w:rsidR="005F5E33">
          <w:rPr>
            <w:sz w:val="28"/>
            <w:szCs w:val="28"/>
          </w:rPr>
          <w:t>katkesi</w:t>
        </w:r>
      </w:ins>
      <w:proofErr w:type="spellEnd"/>
      <w:ins w:id="161" w:author="Miro Nieminen" w:date="2014-10-23T17:13:00Z">
        <w:r w:rsidR="005F5E33">
          <w:rPr>
            <w:sz w:val="28"/>
            <w:szCs w:val="28"/>
          </w:rPr>
          <w:t>”</w:t>
        </w:r>
        <w:r w:rsidR="005F5E33">
          <w:rPr>
            <w:sz w:val="28"/>
            <w:szCs w:val="28"/>
          </w:rPr>
          <w:br/>
        </w:r>
      </w:ins>
      <w:ins w:id="162" w:author="Miro Nieminen" w:date="2014-10-23T17:14:00Z">
        <w:r w:rsidR="005F5E33">
          <w:rPr>
            <w:sz w:val="28"/>
            <w:szCs w:val="28"/>
          </w:rPr>
          <w:br/>
          <w:t>“</w:t>
        </w:r>
        <w:proofErr w:type="spellStart"/>
        <w:r w:rsidR="005F5E33">
          <w:rPr>
            <w:sz w:val="28"/>
            <w:szCs w:val="28"/>
          </w:rPr>
          <w:t>Ennen</w:t>
        </w:r>
        <w:proofErr w:type="spellEnd"/>
        <w:r w:rsidR="005F5E33">
          <w:rPr>
            <w:sz w:val="28"/>
            <w:szCs w:val="28"/>
          </w:rPr>
          <w:t xml:space="preserve"> </w:t>
        </w:r>
        <w:proofErr w:type="spellStart"/>
        <w:r w:rsidR="005F5E33">
          <w:rPr>
            <w:sz w:val="28"/>
            <w:szCs w:val="28"/>
          </w:rPr>
          <w:t>offlinea</w:t>
        </w:r>
        <w:proofErr w:type="spellEnd"/>
        <w:r w:rsidR="005F5E33">
          <w:rPr>
            <w:sz w:val="28"/>
            <w:szCs w:val="28"/>
          </w:rPr>
          <w:t xml:space="preserve"> </w:t>
        </w:r>
        <w:proofErr w:type="spellStart"/>
        <w:r w:rsidR="005F5E33">
          <w:rPr>
            <w:sz w:val="28"/>
            <w:szCs w:val="28"/>
          </w:rPr>
          <w:t>pidettiin</w:t>
        </w:r>
        <w:proofErr w:type="spellEnd"/>
        <w:r w:rsidR="005F5E33">
          <w:rPr>
            <w:sz w:val="28"/>
            <w:szCs w:val="28"/>
          </w:rPr>
          <w:t xml:space="preserve"> </w:t>
        </w:r>
        <w:proofErr w:type="spellStart"/>
        <w:r w:rsidR="005F5E33">
          <w:rPr>
            <w:sz w:val="28"/>
            <w:szCs w:val="28"/>
          </w:rPr>
          <w:t>välillä</w:t>
        </w:r>
        <w:proofErr w:type="spellEnd"/>
        <w:r w:rsidR="005F5E33">
          <w:rPr>
            <w:sz w:val="28"/>
            <w:szCs w:val="28"/>
          </w:rPr>
          <w:t xml:space="preserve"> </w:t>
        </w:r>
        <w:proofErr w:type="spellStart"/>
        <w:r w:rsidR="005F5E33">
          <w:rPr>
            <w:sz w:val="28"/>
            <w:szCs w:val="28"/>
          </w:rPr>
          <w:t>paperilapuilla</w:t>
        </w:r>
        <w:proofErr w:type="spellEnd"/>
        <w:r w:rsidR="005F5E33">
          <w:rPr>
            <w:sz w:val="28"/>
            <w:szCs w:val="28"/>
          </w:rPr>
          <w:t xml:space="preserve"> </w:t>
        </w:r>
        <w:proofErr w:type="spellStart"/>
        <w:r w:rsidR="005F5E33">
          <w:rPr>
            <w:sz w:val="28"/>
            <w:szCs w:val="28"/>
          </w:rPr>
          <w:t>yllä</w:t>
        </w:r>
        <w:proofErr w:type="spellEnd"/>
        <w:r w:rsidR="005F5E33">
          <w:rPr>
            <w:sz w:val="28"/>
            <w:szCs w:val="28"/>
          </w:rPr>
          <w:t xml:space="preserve"> </w:t>
        </w:r>
        <w:proofErr w:type="spellStart"/>
        <w:r w:rsidR="005F5E33">
          <w:rPr>
            <w:sz w:val="28"/>
            <w:szCs w:val="28"/>
          </w:rPr>
          <w:t>aikoja</w:t>
        </w:r>
        <w:proofErr w:type="spellEnd"/>
        <w:r w:rsidR="005F5E33">
          <w:rPr>
            <w:sz w:val="28"/>
            <w:szCs w:val="28"/>
          </w:rPr>
          <w:t xml:space="preserve">, </w:t>
        </w:r>
        <w:proofErr w:type="spellStart"/>
        <w:r w:rsidR="005F5E33">
          <w:rPr>
            <w:sz w:val="28"/>
            <w:szCs w:val="28"/>
          </w:rPr>
          <w:t>jos</w:t>
        </w:r>
        <w:proofErr w:type="spellEnd"/>
        <w:r w:rsidR="005F5E33">
          <w:rPr>
            <w:sz w:val="28"/>
            <w:szCs w:val="28"/>
          </w:rPr>
          <w:t xml:space="preserve"> </w:t>
        </w:r>
        <w:proofErr w:type="spellStart"/>
        <w:r w:rsidR="005F5E33">
          <w:rPr>
            <w:sz w:val="28"/>
            <w:szCs w:val="28"/>
          </w:rPr>
          <w:t>yhteys</w:t>
        </w:r>
        <w:proofErr w:type="spellEnd"/>
        <w:r w:rsidR="005F5E33">
          <w:rPr>
            <w:sz w:val="28"/>
            <w:szCs w:val="28"/>
          </w:rPr>
          <w:t xml:space="preserve"> </w:t>
        </w:r>
        <w:proofErr w:type="spellStart"/>
        <w:r w:rsidR="005F5E33">
          <w:rPr>
            <w:sz w:val="28"/>
            <w:szCs w:val="28"/>
          </w:rPr>
          <w:t>katkesi</w:t>
        </w:r>
        <w:proofErr w:type="spellEnd"/>
        <w:r w:rsidR="005F5E33">
          <w:rPr>
            <w:sz w:val="28"/>
            <w:szCs w:val="28"/>
          </w:rPr>
          <w:t>”</w:t>
        </w:r>
        <w:r w:rsidR="005F5E33">
          <w:rPr>
            <w:sz w:val="28"/>
            <w:szCs w:val="28"/>
          </w:rPr>
          <w:br/>
        </w:r>
        <w:r w:rsidR="005F5E33">
          <w:rPr>
            <w:sz w:val="28"/>
            <w:szCs w:val="28"/>
          </w:rPr>
          <w:br/>
          <w:t>“</w:t>
        </w:r>
        <w:proofErr w:type="spellStart"/>
        <w:r w:rsidR="005F5E33">
          <w:rPr>
            <w:sz w:val="28"/>
            <w:szCs w:val="28"/>
          </w:rPr>
          <w:t>Lähinnä</w:t>
        </w:r>
        <w:proofErr w:type="spellEnd"/>
        <w:r w:rsidR="005F5E33">
          <w:rPr>
            <w:sz w:val="28"/>
            <w:szCs w:val="28"/>
          </w:rPr>
          <w:t xml:space="preserve"> </w:t>
        </w:r>
        <w:proofErr w:type="spellStart"/>
        <w:r w:rsidR="005F5E33">
          <w:rPr>
            <w:sz w:val="28"/>
            <w:szCs w:val="28"/>
          </w:rPr>
          <w:t>joutui</w:t>
        </w:r>
        <w:proofErr w:type="spellEnd"/>
        <w:r w:rsidR="005F5E33">
          <w:rPr>
            <w:sz w:val="28"/>
            <w:szCs w:val="28"/>
          </w:rPr>
          <w:t xml:space="preserve"> </w:t>
        </w:r>
        <w:proofErr w:type="spellStart"/>
        <w:r w:rsidR="005F5E33">
          <w:rPr>
            <w:sz w:val="28"/>
            <w:szCs w:val="28"/>
          </w:rPr>
          <w:t>odottelemaan</w:t>
        </w:r>
        <w:proofErr w:type="spellEnd"/>
        <w:r w:rsidR="005F5E33">
          <w:rPr>
            <w:sz w:val="28"/>
            <w:szCs w:val="28"/>
          </w:rPr>
          <w:t xml:space="preserve"> </w:t>
        </w:r>
        <w:proofErr w:type="spellStart"/>
        <w:r w:rsidR="005F5E33">
          <w:rPr>
            <w:sz w:val="28"/>
            <w:szCs w:val="28"/>
          </w:rPr>
          <w:t>enemmän</w:t>
        </w:r>
        <w:proofErr w:type="spellEnd"/>
        <w:r w:rsidR="005F5E33">
          <w:rPr>
            <w:sz w:val="28"/>
            <w:szCs w:val="28"/>
          </w:rPr>
          <w:t>”</w:t>
        </w:r>
        <w:r w:rsidR="005F5E33">
          <w:rPr>
            <w:sz w:val="28"/>
            <w:szCs w:val="28"/>
          </w:rPr>
          <w:br/>
        </w:r>
        <w:r w:rsidR="005F5E33">
          <w:rPr>
            <w:sz w:val="28"/>
            <w:szCs w:val="28"/>
          </w:rPr>
          <w:br/>
          <w:t>“Offline-</w:t>
        </w:r>
        <w:proofErr w:type="spellStart"/>
        <w:r w:rsidR="005F5E33">
          <w:rPr>
            <w:sz w:val="28"/>
            <w:szCs w:val="28"/>
          </w:rPr>
          <w:t>moodi</w:t>
        </w:r>
        <w:proofErr w:type="spellEnd"/>
        <w:r w:rsidR="005F5E33">
          <w:rPr>
            <w:sz w:val="28"/>
            <w:szCs w:val="28"/>
          </w:rPr>
          <w:t xml:space="preserve"> on </w:t>
        </w:r>
        <w:proofErr w:type="spellStart"/>
        <w:r w:rsidR="005F5E33">
          <w:rPr>
            <w:sz w:val="28"/>
            <w:szCs w:val="28"/>
          </w:rPr>
          <w:t>tehostanut</w:t>
        </w:r>
        <w:proofErr w:type="spellEnd"/>
        <w:r w:rsidR="005F5E33">
          <w:rPr>
            <w:sz w:val="28"/>
            <w:szCs w:val="28"/>
          </w:rPr>
          <w:t xml:space="preserve"> </w:t>
        </w:r>
        <w:proofErr w:type="spellStart"/>
        <w:r w:rsidR="005F5E33">
          <w:rPr>
            <w:sz w:val="28"/>
            <w:szCs w:val="28"/>
          </w:rPr>
          <w:t>Päikyn</w:t>
        </w:r>
        <w:proofErr w:type="spellEnd"/>
        <w:r w:rsidR="005F5E33">
          <w:rPr>
            <w:sz w:val="28"/>
            <w:szCs w:val="28"/>
          </w:rPr>
          <w:t xml:space="preserve"> </w:t>
        </w:r>
        <w:proofErr w:type="spellStart"/>
        <w:r w:rsidR="005F5E33">
          <w:rPr>
            <w:sz w:val="28"/>
            <w:szCs w:val="28"/>
          </w:rPr>
          <w:t>käyttöä</w:t>
        </w:r>
        <w:proofErr w:type="spellEnd"/>
        <w:r w:rsidR="005F5E33">
          <w:rPr>
            <w:sz w:val="28"/>
            <w:szCs w:val="28"/>
          </w:rPr>
          <w:t>”</w:t>
        </w:r>
      </w:ins>
      <w:ins w:id="163" w:author="Miro Nieminen" w:date="2014-10-23T17:13:00Z">
        <w:r w:rsidR="005F5E33">
          <w:rPr>
            <w:sz w:val="28"/>
            <w:szCs w:val="28"/>
          </w:rPr>
          <w:br/>
        </w:r>
      </w:ins>
      <w:ins w:id="164" w:author="Miro Nieminen" w:date="2014-10-23T17:12:00Z">
        <w:r w:rsidR="005F5E33">
          <w:rPr>
            <w:sz w:val="28"/>
            <w:szCs w:val="28"/>
          </w:rPr>
          <w:br/>
        </w:r>
      </w:ins>
    </w:p>
    <w:p w14:paraId="674E04E0" w14:textId="77777777" w:rsidR="00D713C0" w:rsidRDefault="00D713C0" w:rsidP="00D713C0">
      <w:pPr>
        <w:pStyle w:val="ListParagraph"/>
        <w:numPr>
          <w:ilvl w:val="1"/>
          <w:numId w:val="1"/>
          <w:ins w:id="165" w:author="Sami Vihavainen" w:date="2014-10-22T11:25:00Z"/>
        </w:numPr>
        <w:rPr>
          <w:ins w:id="166" w:author="Sami Vihavainen" w:date="2014-10-22T11:25:00Z"/>
          <w:sz w:val="28"/>
          <w:szCs w:val="28"/>
        </w:rPr>
      </w:pPr>
      <w:ins w:id="167" w:author="Sami Vihavainen" w:date="2014-10-22T11:24:00Z">
        <w:r>
          <w:rPr>
            <w:sz w:val="28"/>
            <w:szCs w:val="28"/>
          </w:rPr>
          <w:t xml:space="preserve">[Jos </w:t>
        </w:r>
        <w:proofErr w:type="spellStart"/>
        <w:r>
          <w:rPr>
            <w:sz w:val="28"/>
            <w:szCs w:val="28"/>
          </w:rPr>
          <w:t>ei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osaa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kertoa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niin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yritä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kaivaa</w:t>
        </w:r>
      </w:ins>
      <w:proofErr w:type="spellEnd"/>
      <w:ins w:id="168" w:author="Sami Vihavainen" w:date="2014-10-22T11:25:00Z"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esim</w:t>
        </w:r>
        <w:proofErr w:type="spellEnd"/>
        <w:r>
          <w:rPr>
            <w:sz w:val="28"/>
            <w:szCs w:val="28"/>
          </w:rPr>
          <w:t>.</w:t>
        </w:r>
      </w:ins>
      <w:ins w:id="169" w:author="Sami Vihavainen" w:date="2014-10-22T11:24:00Z">
        <w:r>
          <w:rPr>
            <w:sz w:val="28"/>
            <w:szCs w:val="28"/>
          </w:rPr>
          <w:t>]</w:t>
        </w:r>
      </w:ins>
    </w:p>
    <w:p w14:paraId="371DF64B" w14:textId="16CF2974" w:rsidR="003B3A1B" w:rsidRPr="007C2BD1" w:rsidRDefault="00D713C0" w:rsidP="00D713C0">
      <w:pPr>
        <w:pStyle w:val="ListParagraph"/>
        <w:numPr>
          <w:ilvl w:val="2"/>
          <w:numId w:val="1"/>
          <w:ins w:id="170" w:author="Sami Vihavainen" w:date="2014-10-22T11:25:00Z"/>
        </w:numPr>
        <w:rPr>
          <w:sz w:val="28"/>
          <w:szCs w:val="28"/>
        </w:rPr>
      </w:pPr>
      <w:proofErr w:type="spellStart"/>
      <w:proofErr w:type="gramStart"/>
      <w:ins w:id="171" w:author="Sami Vihavainen" w:date="2014-10-22T11:25:00Z">
        <w:r>
          <w:rPr>
            <w:sz w:val="28"/>
            <w:szCs w:val="28"/>
          </w:rPr>
          <w:t>millä</w:t>
        </w:r>
        <w:proofErr w:type="spellEnd"/>
        <w:proofErr w:type="gram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tavalla</w:t>
        </w:r>
        <w:proofErr w:type="spellEnd"/>
        <w:r>
          <w:rPr>
            <w:sz w:val="28"/>
            <w:szCs w:val="28"/>
          </w:rPr>
          <w:t xml:space="preserve"> offline-</w:t>
        </w:r>
        <w:proofErr w:type="spellStart"/>
        <w:r>
          <w:rPr>
            <w:sz w:val="28"/>
            <w:szCs w:val="28"/>
          </w:rPr>
          <w:t>moodi</w:t>
        </w:r>
        <w:proofErr w:type="spellEnd"/>
        <w:r>
          <w:rPr>
            <w:sz w:val="28"/>
            <w:szCs w:val="28"/>
          </w:rPr>
          <w:t xml:space="preserve"> on </w:t>
        </w:r>
        <w:proofErr w:type="spellStart"/>
        <w:r>
          <w:rPr>
            <w:sz w:val="28"/>
            <w:szCs w:val="28"/>
          </w:rPr>
          <w:t>vaikuttanut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käytön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mielekkyyteen</w:t>
        </w:r>
      </w:ins>
      <w:proofErr w:type="spellEnd"/>
      <w:ins w:id="172" w:author="Sami Vihavainen" w:date="2014-10-22T11:26:00Z">
        <w:r>
          <w:rPr>
            <w:sz w:val="28"/>
            <w:szCs w:val="28"/>
          </w:rPr>
          <w:t>?</w:t>
        </w:r>
      </w:ins>
      <w:ins w:id="173" w:author="Sami Vihavainen" w:date="2014-10-22T11:25:00Z">
        <w:r>
          <w:rPr>
            <w:sz w:val="28"/>
            <w:szCs w:val="28"/>
          </w:rPr>
          <w:t xml:space="preserve"> </w:t>
        </w:r>
      </w:ins>
      <w:ins w:id="174" w:author="Miro Nieminen" w:date="2014-10-23T17:13:00Z">
        <w:r w:rsidR="005F5E33">
          <w:rPr>
            <w:sz w:val="28"/>
            <w:szCs w:val="28"/>
          </w:rPr>
          <w:br/>
        </w:r>
        <w:r w:rsidR="005F5E33">
          <w:rPr>
            <w:sz w:val="28"/>
            <w:szCs w:val="28"/>
          </w:rPr>
          <w:br/>
          <w:t xml:space="preserve">“On </w:t>
        </w:r>
        <w:proofErr w:type="spellStart"/>
        <w:r w:rsidR="005F5E33">
          <w:rPr>
            <w:sz w:val="28"/>
            <w:szCs w:val="28"/>
          </w:rPr>
          <w:t>parannus</w:t>
        </w:r>
        <w:proofErr w:type="spellEnd"/>
        <w:r w:rsidR="005F5E33">
          <w:rPr>
            <w:sz w:val="28"/>
            <w:szCs w:val="28"/>
          </w:rPr>
          <w:t xml:space="preserve">, </w:t>
        </w:r>
        <w:proofErr w:type="spellStart"/>
        <w:r w:rsidR="005F5E33">
          <w:rPr>
            <w:sz w:val="28"/>
            <w:szCs w:val="28"/>
          </w:rPr>
          <w:t>ei</w:t>
        </w:r>
        <w:proofErr w:type="spellEnd"/>
        <w:r w:rsidR="005F5E33">
          <w:rPr>
            <w:sz w:val="28"/>
            <w:szCs w:val="28"/>
          </w:rPr>
          <w:t xml:space="preserve"> </w:t>
        </w:r>
        <w:proofErr w:type="spellStart"/>
        <w:r w:rsidR="005F5E33">
          <w:rPr>
            <w:sz w:val="28"/>
            <w:szCs w:val="28"/>
          </w:rPr>
          <w:t>tarvii</w:t>
        </w:r>
        <w:proofErr w:type="spellEnd"/>
        <w:r w:rsidR="005F5E33">
          <w:rPr>
            <w:sz w:val="28"/>
            <w:szCs w:val="28"/>
          </w:rPr>
          <w:t xml:space="preserve"> </w:t>
        </w:r>
        <w:proofErr w:type="spellStart"/>
        <w:r w:rsidR="005F5E33">
          <w:rPr>
            <w:sz w:val="28"/>
            <w:szCs w:val="28"/>
          </w:rPr>
          <w:t>turhautua</w:t>
        </w:r>
        <w:proofErr w:type="spellEnd"/>
        <w:r w:rsidR="005F5E33">
          <w:rPr>
            <w:sz w:val="28"/>
            <w:szCs w:val="28"/>
          </w:rPr>
          <w:t xml:space="preserve"> kun </w:t>
        </w:r>
        <w:proofErr w:type="spellStart"/>
        <w:r w:rsidR="005F5E33">
          <w:rPr>
            <w:sz w:val="28"/>
            <w:szCs w:val="28"/>
          </w:rPr>
          <w:t>odottelee</w:t>
        </w:r>
        <w:proofErr w:type="spellEnd"/>
        <w:r w:rsidR="005F5E33">
          <w:rPr>
            <w:sz w:val="28"/>
            <w:szCs w:val="28"/>
          </w:rPr>
          <w:t xml:space="preserve"> </w:t>
        </w:r>
        <w:proofErr w:type="spellStart"/>
        <w:r w:rsidR="005F5E33">
          <w:rPr>
            <w:sz w:val="28"/>
            <w:szCs w:val="28"/>
          </w:rPr>
          <w:t>että</w:t>
        </w:r>
        <w:proofErr w:type="spellEnd"/>
        <w:r w:rsidR="005F5E33">
          <w:rPr>
            <w:sz w:val="28"/>
            <w:szCs w:val="28"/>
          </w:rPr>
          <w:t xml:space="preserve"> </w:t>
        </w:r>
        <w:proofErr w:type="spellStart"/>
        <w:r w:rsidR="005F5E33">
          <w:rPr>
            <w:sz w:val="28"/>
            <w:szCs w:val="28"/>
          </w:rPr>
          <w:t>pääsisi</w:t>
        </w:r>
        <w:proofErr w:type="spellEnd"/>
        <w:r w:rsidR="005F5E33">
          <w:rPr>
            <w:sz w:val="28"/>
            <w:szCs w:val="28"/>
          </w:rPr>
          <w:t xml:space="preserve"> </w:t>
        </w:r>
        <w:proofErr w:type="spellStart"/>
        <w:r w:rsidR="005F5E33">
          <w:rPr>
            <w:sz w:val="28"/>
            <w:szCs w:val="28"/>
          </w:rPr>
          <w:t>kirjaamaan</w:t>
        </w:r>
        <w:proofErr w:type="spellEnd"/>
        <w:r w:rsidR="005F5E33">
          <w:rPr>
            <w:sz w:val="28"/>
            <w:szCs w:val="28"/>
          </w:rPr>
          <w:t>”</w:t>
        </w:r>
      </w:ins>
      <w:r w:rsidR="007C2BD1" w:rsidRPr="007C2BD1">
        <w:rPr>
          <w:sz w:val="28"/>
          <w:szCs w:val="28"/>
        </w:rPr>
        <w:br/>
      </w:r>
      <w:del w:id="175" w:author="Sami Vihavainen" w:date="2014-10-22T11:43:00Z">
        <w:r w:rsidR="007C2BD1" w:rsidRPr="007C2BD1" w:rsidDel="00E03B83">
          <w:rPr>
            <w:sz w:val="28"/>
            <w:szCs w:val="28"/>
          </w:rPr>
          <w:br/>
        </w:r>
      </w:del>
    </w:p>
    <w:p w14:paraId="137E6AD3" w14:textId="424628DD" w:rsidR="007C2BD1" w:rsidRDefault="007C2BD1" w:rsidP="003B3A1B">
      <w:pPr>
        <w:pStyle w:val="ListParagraph"/>
        <w:numPr>
          <w:ilvl w:val="0"/>
          <w:numId w:val="1"/>
          <w:numberingChange w:id="176" w:author="Sami Vihavainen" w:date="2014-10-22T11:20:00Z" w:original="%1:13:0:.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Kerro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omin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sanoin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mitä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käsität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tapahtuvan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Päikyn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mennessä</w:t>
      </w:r>
      <w:proofErr w:type="spellEnd"/>
      <w:r>
        <w:rPr>
          <w:sz w:val="28"/>
          <w:szCs w:val="28"/>
        </w:rPr>
        <w:t xml:space="preserve"> offline-</w:t>
      </w:r>
      <w:proofErr w:type="spellStart"/>
      <w:r>
        <w:rPr>
          <w:sz w:val="28"/>
          <w:szCs w:val="28"/>
        </w:rPr>
        <w:t>moodiin</w:t>
      </w:r>
      <w:proofErr w:type="spellEnd"/>
      <w:ins w:id="177" w:author="Miro Nieminen" w:date="2014-10-23T17:14:00Z">
        <w:r w:rsidR="005F5E33">
          <w:rPr>
            <w:sz w:val="28"/>
            <w:szCs w:val="28"/>
          </w:rPr>
          <w:br/>
        </w:r>
      </w:ins>
      <w:ins w:id="178" w:author="Miro Nieminen" w:date="2014-10-23T17:15:00Z">
        <w:r w:rsidR="00A302DA">
          <w:rPr>
            <w:sz w:val="28"/>
            <w:szCs w:val="28"/>
          </w:rPr>
          <w:t xml:space="preserve">“Kai se </w:t>
        </w:r>
        <w:proofErr w:type="spellStart"/>
        <w:r w:rsidR="00A302DA">
          <w:rPr>
            <w:sz w:val="28"/>
            <w:szCs w:val="28"/>
          </w:rPr>
          <w:t>jotenkin</w:t>
        </w:r>
        <w:proofErr w:type="spellEnd"/>
        <w:r w:rsidR="00A302DA">
          <w:rPr>
            <w:sz w:val="28"/>
            <w:szCs w:val="28"/>
          </w:rPr>
          <w:t xml:space="preserve"> </w:t>
        </w:r>
        <w:proofErr w:type="spellStart"/>
        <w:r w:rsidR="00A302DA">
          <w:rPr>
            <w:sz w:val="28"/>
            <w:szCs w:val="28"/>
          </w:rPr>
          <w:t>jonottaa</w:t>
        </w:r>
        <w:proofErr w:type="spellEnd"/>
        <w:r w:rsidR="00A302DA">
          <w:rPr>
            <w:sz w:val="28"/>
            <w:szCs w:val="28"/>
          </w:rPr>
          <w:t xml:space="preserve"> </w:t>
        </w:r>
        <w:proofErr w:type="spellStart"/>
        <w:r w:rsidR="00A302DA">
          <w:rPr>
            <w:sz w:val="28"/>
            <w:szCs w:val="28"/>
          </w:rPr>
          <w:t>niitä</w:t>
        </w:r>
        <w:proofErr w:type="spellEnd"/>
        <w:r w:rsidR="00A302DA">
          <w:rPr>
            <w:sz w:val="28"/>
            <w:szCs w:val="28"/>
          </w:rPr>
          <w:t xml:space="preserve"> </w:t>
        </w:r>
        <w:proofErr w:type="spellStart"/>
        <w:r w:rsidR="00A302DA">
          <w:rPr>
            <w:sz w:val="28"/>
            <w:szCs w:val="28"/>
          </w:rPr>
          <w:t>mun</w:t>
        </w:r>
        <w:proofErr w:type="spellEnd"/>
        <w:r w:rsidR="00A302DA">
          <w:rPr>
            <w:sz w:val="28"/>
            <w:szCs w:val="28"/>
          </w:rPr>
          <w:t xml:space="preserve"> </w:t>
        </w:r>
        <w:proofErr w:type="spellStart"/>
        <w:r w:rsidR="00A302DA">
          <w:rPr>
            <w:sz w:val="28"/>
            <w:szCs w:val="28"/>
          </w:rPr>
          <w:t>tekemiä</w:t>
        </w:r>
        <w:proofErr w:type="spellEnd"/>
        <w:r w:rsidR="00A302DA">
          <w:rPr>
            <w:sz w:val="28"/>
            <w:szCs w:val="28"/>
          </w:rPr>
          <w:t xml:space="preserve"> </w:t>
        </w:r>
        <w:proofErr w:type="spellStart"/>
        <w:r w:rsidR="00A302DA">
          <w:rPr>
            <w:sz w:val="28"/>
            <w:szCs w:val="28"/>
          </w:rPr>
          <w:t>toimintoja</w:t>
        </w:r>
        <w:proofErr w:type="spellEnd"/>
        <w:r w:rsidR="00A302DA">
          <w:rPr>
            <w:sz w:val="28"/>
            <w:szCs w:val="28"/>
          </w:rPr>
          <w:t xml:space="preserve"> </w:t>
        </w:r>
        <w:proofErr w:type="spellStart"/>
        <w:r w:rsidR="00A302DA">
          <w:rPr>
            <w:sz w:val="28"/>
            <w:szCs w:val="28"/>
          </w:rPr>
          <w:t>sinne</w:t>
        </w:r>
        <w:proofErr w:type="spellEnd"/>
        <w:r w:rsidR="00A302DA">
          <w:rPr>
            <w:sz w:val="28"/>
            <w:szCs w:val="28"/>
          </w:rPr>
          <w:t xml:space="preserve"> </w:t>
        </w:r>
        <w:proofErr w:type="spellStart"/>
        <w:r w:rsidR="00A302DA">
          <w:rPr>
            <w:sz w:val="28"/>
            <w:szCs w:val="28"/>
          </w:rPr>
          <w:t>puhelimeen</w:t>
        </w:r>
        <w:proofErr w:type="spellEnd"/>
        <w:r w:rsidR="00A302DA">
          <w:rPr>
            <w:sz w:val="28"/>
            <w:szCs w:val="28"/>
          </w:rPr>
          <w:t>”</w:t>
        </w:r>
      </w:ins>
      <w:ins w:id="179" w:author="Miro Nieminen" w:date="2014-10-23T17:14:00Z">
        <w:r w:rsidR="005F5E33">
          <w:rPr>
            <w:sz w:val="28"/>
            <w:szCs w:val="28"/>
          </w:rPr>
          <w:br/>
        </w:r>
      </w:ins>
    </w:p>
    <w:p w14:paraId="73D4D061" w14:textId="7A491133" w:rsidR="005A089A" w:rsidRDefault="005A089A" w:rsidP="003B3A1B">
      <w:pPr>
        <w:pStyle w:val="ListParagraph"/>
        <w:numPr>
          <w:ilvl w:val="0"/>
          <w:numId w:val="1"/>
          <w:numberingChange w:id="180" w:author="Sami Vihavainen" w:date="2014-10-22T11:20:00Z" w:original="%1:14:0:."/>
        </w:numPr>
        <w:rPr>
          <w:sz w:val="28"/>
          <w:szCs w:val="28"/>
        </w:rPr>
      </w:pPr>
      <w:r>
        <w:rPr>
          <w:sz w:val="28"/>
          <w:szCs w:val="28"/>
        </w:rPr>
        <w:t xml:space="preserve">Jos </w:t>
      </w:r>
      <w:proofErr w:type="spellStart"/>
      <w:r>
        <w:rPr>
          <w:sz w:val="28"/>
          <w:szCs w:val="28"/>
        </w:rPr>
        <w:t>merkitset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Päikyssä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lapsen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saapuneeksi</w:t>
      </w:r>
      <w:proofErr w:type="spellEnd"/>
      <w:r>
        <w:rPr>
          <w:sz w:val="28"/>
          <w:szCs w:val="28"/>
        </w:rPr>
        <w:t xml:space="preserve"> offline-</w:t>
      </w:r>
      <w:proofErr w:type="spellStart"/>
      <w:r>
        <w:rPr>
          <w:sz w:val="28"/>
          <w:szCs w:val="28"/>
        </w:rPr>
        <w:t>moodin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ollessa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päällä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hetki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tämän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jälkeen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salama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iskee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laitteeseesi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muuttaen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kasaksi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tuhkaa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mitä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oletat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lastRenderedPageBreak/>
        <w:t>tapahtuvan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tekemällesi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lapsen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sisäänkirjaukselle</w:t>
      </w:r>
      <w:proofErr w:type="spellEnd"/>
      <w:r>
        <w:rPr>
          <w:sz w:val="28"/>
          <w:szCs w:val="28"/>
        </w:rPr>
        <w:t>?</w:t>
      </w:r>
      <w:ins w:id="181" w:author="Sami Vihavainen" w:date="2014-10-22T11:26:00Z">
        <w:del w:id="182" w:author="Miro Nieminen" w:date="2014-10-23T17:15:00Z">
          <w:r w:rsidR="00D713C0" w:rsidDel="00A302DA">
            <w:rPr>
              <w:sz w:val="28"/>
              <w:szCs w:val="28"/>
            </w:rPr>
            <w:delText xml:space="preserve"> [Tää on hyvä!]</w:delText>
          </w:r>
        </w:del>
      </w:ins>
      <w:ins w:id="183" w:author="Miro Nieminen" w:date="2014-10-23T17:15:00Z">
        <w:r w:rsidR="00A302DA">
          <w:rPr>
            <w:sz w:val="28"/>
            <w:szCs w:val="28"/>
          </w:rPr>
          <w:br/>
        </w:r>
        <w:r w:rsidR="00A302DA">
          <w:rPr>
            <w:sz w:val="28"/>
            <w:szCs w:val="28"/>
          </w:rPr>
          <w:br/>
          <w:t xml:space="preserve">“No </w:t>
        </w:r>
        <w:proofErr w:type="spellStart"/>
        <w:r w:rsidR="00A302DA">
          <w:rPr>
            <w:sz w:val="28"/>
            <w:szCs w:val="28"/>
          </w:rPr>
          <w:t>varmaan</w:t>
        </w:r>
        <w:proofErr w:type="spellEnd"/>
        <w:r w:rsidR="00A302DA">
          <w:rPr>
            <w:sz w:val="28"/>
            <w:szCs w:val="28"/>
          </w:rPr>
          <w:t xml:space="preserve"> ne </w:t>
        </w:r>
        <w:proofErr w:type="spellStart"/>
        <w:r w:rsidR="00A302DA">
          <w:rPr>
            <w:sz w:val="28"/>
            <w:szCs w:val="28"/>
          </w:rPr>
          <w:t>häviää</w:t>
        </w:r>
        <w:proofErr w:type="spellEnd"/>
        <w:r w:rsidR="00A302DA">
          <w:rPr>
            <w:sz w:val="28"/>
            <w:szCs w:val="28"/>
          </w:rPr>
          <w:t xml:space="preserve">, </w:t>
        </w:r>
        <w:proofErr w:type="spellStart"/>
        <w:r w:rsidR="00A302DA">
          <w:rPr>
            <w:sz w:val="28"/>
            <w:szCs w:val="28"/>
          </w:rPr>
          <w:t>jos</w:t>
        </w:r>
        <w:proofErr w:type="spellEnd"/>
        <w:r w:rsidR="00A302DA">
          <w:rPr>
            <w:sz w:val="28"/>
            <w:szCs w:val="28"/>
          </w:rPr>
          <w:t xml:space="preserve"> ne </w:t>
        </w:r>
        <w:proofErr w:type="spellStart"/>
        <w:r w:rsidR="00A302DA">
          <w:rPr>
            <w:sz w:val="28"/>
            <w:szCs w:val="28"/>
          </w:rPr>
          <w:t>ei</w:t>
        </w:r>
        <w:proofErr w:type="spellEnd"/>
        <w:r w:rsidR="00A302DA">
          <w:rPr>
            <w:sz w:val="28"/>
            <w:szCs w:val="28"/>
          </w:rPr>
          <w:t xml:space="preserve"> </w:t>
        </w:r>
        <w:proofErr w:type="spellStart"/>
        <w:r w:rsidR="00A302DA">
          <w:rPr>
            <w:sz w:val="28"/>
            <w:szCs w:val="28"/>
          </w:rPr>
          <w:t>mihkään</w:t>
        </w:r>
        <w:proofErr w:type="spellEnd"/>
        <w:r w:rsidR="00A302DA">
          <w:rPr>
            <w:sz w:val="28"/>
            <w:szCs w:val="28"/>
          </w:rPr>
          <w:t xml:space="preserve"> </w:t>
        </w:r>
        <w:proofErr w:type="spellStart"/>
        <w:r w:rsidR="00A302DA">
          <w:rPr>
            <w:sz w:val="28"/>
            <w:szCs w:val="28"/>
          </w:rPr>
          <w:t>mene</w:t>
        </w:r>
        <w:proofErr w:type="spellEnd"/>
        <w:r w:rsidR="00A302DA">
          <w:rPr>
            <w:sz w:val="28"/>
            <w:szCs w:val="28"/>
          </w:rPr>
          <w:t>”</w:t>
        </w:r>
        <w:r w:rsidR="00A302DA">
          <w:rPr>
            <w:sz w:val="28"/>
            <w:szCs w:val="28"/>
          </w:rPr>
          <w:br/>
          <w:t>“</w:t>
        </w:r>
        <w:proofErr w:type="spellStart"/>
        <w:r w:rsidR="00A302DA">
          <w:rPr>
            <w:sz w:val="28"/>
            <w:szCs w:val="28"/>
          </w:rPr>
          <w:t>Ei</w:t>
        </w:r>
        <w:proofErr w:type="spellEnd"/>
        <w:r w:rsidR="00A302DA">
          <w:rPr>
            <w:sz w:val="28"/>
            <w:szCs w:val="28"/>
          </w:rPr>
          <w:t xml:space="preserve"> </w:t>
        </w:r>
        <w:proofErr w:type="spellStart"/>
        <w:r w:rsidR="00A302DA">
          <w:rPr>
            <w:sz w:val="28"/>
            <w:szCs w:val="28"/>
          </w:rPr>
          <w:t>kai</w:t>
        </w:r>
        <w:proofErr w:type="spellEnd"/>
        <w:r w:rsidR="00A302DA">
          <w:rPr>
            <w:sz w:val="28"/>
            <w:szCs w:val="28"/>
          </w:rPr>
          <w:t xml:space="preserve"> ne </w:t>
        </w:r>
        <w:proofErr w:type="spellStart"/>
        <w:r w:rsidR="00A302DA">
          <w:rPr>
            <w:sz w:val="28"/>
            <w:szCs w:val="28"/>
          </w:rPr>
          <w:t>tule</w:t>
        </w:r>
        <w:proofErr w:type="spellEnd"/>
        <w:r w:rsidR="00A302DA">
          <w:rPr>
            <w:sz w:val="28"/>
            <w:szCs w:val="28"/>
          </w:rPr>
          <w:t xml:space="preserve"> </w:t>
        </w:r>
        <w:proofErr w:type="spellStart"/>
        <w:r w:rsidR="00A302DA">
          <w:rPr>
            <w:sz w:val="28"/>
            <w:szCs w:val="28"/>
          </w:rPr>
          <w:t>muihin</w:t>
        </w:r>
        <w:proofErr w:type="spellEnd"/>
        <w:r w:rsidR="00A302DA">
          <w:rPr>
            <w:sz w:val="28"/>
            <w:szCs w:val="28"/>
          </w:rPr>
          <w:t xml:space="preserve"> </w:t>
        </w:r>
        <w:proofErr w:type="spellStart"/>
        <w:r w:rsidR="00A302DA">
          <w:rPr>
            <w:sz w:val="28"/>
            <w:szCs w:val="28"/>
          </w:rPr>
          <w:t>laitteisiin</w:t>
        </w:r>
        <w:proofErr w:type="spellEnd"/>
        <w:proofErr w:type="gramStart"/>
        <w:r w:rsidR="00A302DA">
          <w:rPr>
            <w:sz w:val="28"/>
            <w:szCs w:val="28"/>
          </w:rPr>
          <w:t>..</w:t>
        </w:r>
        <w:proofErr w:type="gramEnd"/>
        <w:r w:rsidR="00A302DA">
          <w:rPr>
            <w:sz w:val="28"/>
            <w:szCs w:val="28"/>
          </w:rPr>
          <w:t xml:space="preserve"> </w:t>
        </w:r>
        <w:proofErr w:type="spellStart"/>
        <w:proofErr w:type="gramStart"/>
        <w:r w:rsidR="00A302DA">
          <w:rPr>
            <w:sz w:val="28"/>
            <w:szCs w:val="28"/>
          </w:rPr>
          <w:t>puhelimen</w:t>
        </w:r>
        <w:proofErr w:type="spellEnd"/>
        <w:proofErr w:type="gramEnd"/>
        <w:r w:rsidR="00A302DA">
          <w:rPr>
            <w:sz w:val="28"/>
            <w:szCs w:val="28"/>
          </w:rPr>
          <w:t xml:space="preserve"> </w:t>
        </w:r>
        <w:proofErr w:type="spellStart"/>
        <w:r w:rsidR="00A302DA">
          <w:rPr>
            <w:sz w:val="28"/>
            <w:szCs w:val="28"/>
          </w:rPr>
          <w:t>muistiinko</w:t>
        </w:r>
        <w:proofErr w:type="spellEnd"/>
        <w:r w:rsidR="00A302DA">
          <w:rPr>
            <w:sz w:val="28"/>
            <w:szCs w:val="28"/>
          </w:rPr>
          <w:t xml:space="preserve"> se </w:t>
        </w:r>
        <w:proofErr w:type="spellStart"/>
        <w:r w:rsidR="00A302DA">
          <w:rPr>
            <w:sz w:val="28"/>
            <w:szCs w:val="28"/>
          </w:rPr>
          <w:t>tallettaa</w:t>
        </w:r>
        <w:proofErr w:type="spellEnd"/>
        <w:r w:rsidR="00A302DA">
          <w:rPr>
            <w:sz w:val="28"/>
            <w:szCs w:val="28"/>
          </w:rPr>
          <w:t xml:space="preserve"> ne </w:t>
        </w:r>
        <w:proofErr w:type="spellStart"/>
        <w:r w:rsidR="00A302DA">
          <w:rPr>
            <w:sz w:val="28"/>
            <w:szCs w:val="28"/>
          </w:rPr>
          <w:t>siksi</w:t>
        </w:r>
        <w:proofErr w:type="spellEnd"/>
        <w:r w:rsidR="00A302DA">
          <w:rPr>
            <w:sz w:val="28"/>
            <w:szCs w:val="28"/>
          </w:rPr>
          <w:t xml:space="preserve"> </w:t>
        </w:r>
        <w:proofErr w:type="spellStart"/>
        <w:r w:rsidR="00A302DA">
          <w:rPr>
            <w:sz w:val="28"/>
            <w:szCs w:val="28"/>
          </w:rPr>
          <w:t>aikaa</w:t>
        </w:r>
        <w:proofErr w:type="spellEnd"/>
        <w:r w:rsidR="00A302DA">
          <w:rPr>
            <w:sz w:val="28"/>
            <w:szCs w:val="28"/>
          </w:rPr>
          <w:t xml:space="preserve">, en </w:t>
        </w:r>
        <w:proofErr w:type="spellStart"/>
        <w:r w:rsidR="00A302DA">
          <w:rPr>
            <w:sz w:val="28"/>
            <w:szCs w:val="28"/>
          </w:rPr>
          <w:t>osaa</w:t>
        </w:r>
        <w:proofErr w:type="spellEnd"/>
        <w:r w:rsidR="00A302DA">
          <w:rPr>
            <w:sz w:val="28"/>
            <w:szCs w:val="28"/>
          </w:rPr>
          <w:t xml:space="preserve"> </w:t>
        </w:r>
        <w:proofErr w:type="spellStart"/>
        <w:r w:rsidR="00A302DA">
          <w:rPr>
            <w:sz w:val="28"/>
            <w:szCs w:val="28"/>
          </w:rPr>
          <w:t>sanoa</w:t>
        </w:r>
        <w:proofErr w:type="spellEnd"/>
        <w:r w:rsidR="00A302DA">
          <w:rPr>
            <w:sz w:val="28"/>
            <w:szCs w:val="28"/>
          </w:rPr>
          <w:t xml:space="preserve">, on </w:t>
        </w:r>
        <w:proofErr w:type="spellStart"/>
        <w:r w:rsidR="00A302DA">
          <w:rPr>
            <w:sz w:val="28"/>
            <w:szCs w:val="28"/>
          </w:rPr>
          <w:t>mulle</w:t>
        </w:r>
        <w:proofErr w:type="spellEnd"/>
        <w:r w:rsidR="00A302DA">
          <w:rPr>
            <w:sz w:val="28"/>
            <w:szCs w:val="28"/>
          </w:rPr>
          <w:t xml:space="preserve"> </w:t>
        </w:r>
        <w:proofErr w:type="spellStart"/>
        <w:r w:rsidR="00A302DA">
          <w:rPr>
            <w:sz w:val="28"/>
            <w:szCs w:val="28"/>
          </w:rPr>
          <w:t>niin</w:t>
        </w:r>
        <w:proofErr w:type="spellEnd"/>
        <w:r w:rsidR="00A302DA">
          <w:rPr>
            <w:sz w:val="28"/>
            <w:szCs w:val="28"/>
          </w:rPr>
          <w:t xml:space="preserve"> </w:t>
        </w:r>
        <w:proofErr w:type="spellStart"/>
        <w:r w:rsidR="00A302DA">
          <w:rPr>
            <w:sz w:val="28"/>
            <w:szCs w:val="28"/>
          </w:rPr>
          <w:t>outo</w:t>
        </w:r>
        <w:proofErr w:type="spellEnd"/>
        <w:r w:rsidR="00A302DA">
          <w:rPr>
            <w:sz w:val="28"/>
            <w:szCs w:val="28"/>
          </w:rPr>
          <w:t xml:space="preserve"> </w:t>
        </w:r>
        <w:proofErr w:type="spellStart"/>
        <w:r w:rsidR="00A302DA">
          <w:rPr>
            <w:sz w:val="28"/>
            <w:szCs w:val="28"/>
          </w:rPr>
          <w:t>maailma</w:t>
        </w:r>
      </w:ins>
      <w:proofErr w:type="spellEnd"/>
      <w:ins w:id="184" w:author="Miro Nieminen" w:date="2014-10-23T17:16:00Z">
        <w:r w:rsidR="00A302DA">
          <w:rPr>
            <w:sz w:val="28"/>
            <w:szCs w:val="28"/>
          </w:rPr>
          <w:t>”</w:t>
        </w:r>
      </w:ins>
      <w:ins w:id="185" w:author="Miro Nieminen" w:date="2014-10-23T17:15:00Z">
        <w:r w:rsidR="00A302DA">
          <w:rPr>
            <w:sz w:val="28"/>
            <w:szCs w:val="28"/>
          </w:rPr>
          <w:br/>
        </w:r>
      </w:ins>
    </w:p>
    <w:p w14:paraId="464B0E20" w14:textId="4B9C2E13" w:rsidR="007C2BD1" w:rsidRDefault="007C2BD1" w:rsidP="003B3A1B">
      <w:pPr>
        <w:pStyle w:val="ListParagraph"/>
        <w:numPr>
          <w:ilvl w:val="0"/>
          <w:numId w:val="1"/>
          <w:numberingChange w:id="186" w:author="Sami Vihavainen" w:date="2014-10-22T11:20:00Z" w:original="%1:15:0:.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Kerro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omin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sanoin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mitä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käsität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tapahtuvan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Päikyn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poistuessa</w:t>
      </w:r>
      <w:proofErr w:type="spellEnd"/>
      <w:r>
        <w:rPr>
          <w:sz w:val="28"/>
          <w:szCs w:val="28"/>
        </w:rPr>
        <w:t xml:space="preserve"> offline-</w:t>
      </w:r>
      <w:proofErr w:type="spellStart"/>
      <w:r>
        <w:rPr>
          <w:sz w:val="28"/>
          <w:szCs w:val="28"/>
        </w:rPr>
        <w:t>moodista</w:t>
      </w:r>
      <w:proofErr w:type="spellEnd"/>
      <w:ins w:id="187" w:author="Miro Nieminen" w:date="2014-10-23T17:17:00Z">
        <w:r w:rsidR="00A5119C">
          <w:rPr>
            <w:sz w:val="28"/>
            <w:szCs w:val="28"/>
          </w:rPr>
          <w:br/>
        </w:r>
        <w:r w:rsidR="00A5119C">
          <w:rPr>
            <w:sz w:val="28"/>
            <w:szCs w:val="28"/>
          </w:rPr>
          <w:br/>
          <w:t xml:space="preserve">“Se </w:t>
        </w:r>
        <w:proofErr w:type="spellStart"/>
        <w:r w:rsidR="00A5119C">
          <w:rPr>
            <w:sz w:val="28"/>
            <w:szCs w:val="28"/>
          </w:rPr>
          <w:t>tyhjentää</w:t>
        </w:r>
        <w:proofErr w:type="spellEnd"/>
        <w:r w:rsidR="00A5119C">
          <w:rPr>
            <w:sz w:val="28"/>
            <w:szCs w:val="28"/>
          </w:rPr>
          <w:t xml:space="preserve"> </w:t>
        </w:r>
        <w:proofErr w:type="spellStart"/>
        <w:r w:rsidR="00A5119C">
          <w:rPr>
            <w:sz w:val="28"/>
            <w:szCs w:val="28"/>
          </w:rPr>
          <w:t>jonon</w:t>
        </w:r>
        <w:proofErr w:type="spellEnd"/>
        <w:r w:rsidR="00A5119C">
          <w:rPr>
            <w:sz w:val="28"/>
            <w:szCs w:val="28"/>
          </w:rPr>
          <w:t xml:space="preserve">, </w:t>
        </w:r>
        <w:proofErr w:type="spellStart"/>
        <w:r w:rsidR="00A5119C">
          <w:rPr>
            <w:sz w:val="28"/>
            <w:szCs w:val="28"/>
          </w:rPr>
          <w:t>ja</w:t>
        </w:r>
        <w:proofErr w:type="spellEnd"/>
        <w:r w:rsidR="00A5119C">
          <w:rPr>
            <w:sz w:val="28"/>
            <w:szCs w:val="28"/>
          </w:rPr>
          <w:t xml:space="preserve"> </w:t>
        </w:r>
        <w:proofErr w:type="spellStart"/>
        <w:r w:rsidR="00A5119C">
          <w:rPr>
            <w:sz w:val="28"/>
            <w:szCs w:val="28"/>
          </w:rPr>
          <w:t>sitten</w:t>
        </w:r>
        <w:proofErr w:type="spellEnd"/>
        <w:r w:rsidR="00A5119C">
          <w:rPr>
            <w:sz w:val="28"/>
            <w:szCs w:val="28"/>
          </w:rPr>
          <w:t xml:space="preserve"> </w:t>
        </w:r>
        <w:proofErr w:type="spellStart"/>
        <w:r w:rsidR="00A5119C">
          <w:rPr>
            <w:sz w:val="28"/>
            <w:szCs w:val="28"/>
          </w:rPr>
          <w:t>mä</w:t>
        </w:r>
        <w:proofErr w:type="spellEnd"/>
        <w:r w:rsidR="00A5119C">
          <w:rPr>
            <w:sz w:val="28"/>
            <w:szCs w:val="28"/>
          </w:rPr>
          <w:t xml:space="preserve"> </w:t>
        </w:r>
        <w:proofErr w:type="spellStart"/>
        <w:r w:rsidR="00A5119C">
          <w:rPr>
            <w:sz w:val="28"/>
            <w:szCs w:val="28"/>
          </w:rPr>
          <w:t>pääsen</w:t>
        </w:r>
        <w:proofErr w:type="spellEnd"/>
        <w:r w:rsidR="00A5119C">
          <w:rPr>
            <w:sz w:val="28"/>
            <w:szCs w:val="28"/>
          </w:rPr>
          <w:t xml:space="preserve"> ne </w:t>
        </w:r>
        <w:proofErr w:type="spellStart"/>
        <w:r w:rsidR="00A5119C">
          <w:rPr>
            <w:sz w:val="28"/>
            <w:szCs w:val="28"/>
          </w:rPr>
          <w:t>jostain</w:t>
        </w:r>
        <w:proofErr w:type="spellEnd"/>
        <w:r w:rsidR="00A5119C">
          <w:rPr>
            <w:sz w:val="28"/>
            <w:szCs w:val="28"/>
          </w:rPr>
          <w:t xml:space="preserve"> </w:t>
        </w:r>
        <w:proofErr w:type="spellStart"/>
        <w:r w:rsidR="00A5119C">
          <w:rPr>
            <w:sz w:val="28"/>
            <w:szCs w:val="28"/>
          </w:rPr>
          <w:t>muuallakin</w:t>
        </w:r>
        <w:proofErr w:type="spellEnd"/>
        <w:r w:rsidR="00A5119C">
          <w:rPr>
            <w:sz w:val="28"/>
            <w:szCs w:val="28"/>
          </w:rPr>
          <w:t xml:space="preserve"> </w:t>
        </w:r>
        <w:proofErr w:type="spellStart"/>
        <w:r w:rsidR="00A5119C">
          <w:rPr>
            <w:sz w:val="28"/>
            <w:szCs w:val="28"/>
          </w:rPr>
          <w:t>kirjautumalla</w:t>
        </w:r>
        <w:proofErr w:type="spellEnd"/>
        <w:r w:rsidR="00A5119C">
          <w:rPr>
            <w:sz w:val="28"/>
            <w:szCs w:val="28"/>
          </w:rPr>
          <w:t xml:space="preserve"> </w:t>
        </w:r>
        <w:proofErr w:type="spellStart"/>
        <w:r w:rsidR="00A5119C">
          <w:rPr>
            <w:sz w:val="28"/>
            <w:szCs w:val="28"/>
          </w:rPr>
          <w:t>kattomaan</w:t>
        </w:r>
        <w:proofErr w:type="spellEnd"/>
        <w:r w:rsidR="00A5119C">
          <w:rPr>
            <w:sz w:val="28"/>
            <w:szCs w:val="28"/>
          </w:rPr>
          <w:t>”</w:t>
        </w:r>
      </w:ins>
    </w:p>
    <w:p w14:paraId="4869C940" w14:textId="77777777" w:rsidR="007C0A6F" w:rsidRDefault="007C0A6F" w:rsidP="007C0A6F">
      <w:pPr>
        <w:numPr>
          <w:ins w:id="188" w:author="Sami Vihavainen" w:date="2014-10-22T11:52:00Z"/>
        </w:numPr>
        <w:rPr>
          <w:ins w:id="189" w:author="Sami Vihavainen" w:date="2014-10-22T11:52:00Z"/>
          <w:sz w:val="28"/>
          <w:szCs w:val="28"/>
        </w:rPr>
      </w:pPr>
    </w:p>
    <w:p w14:paraId="1D5A7E1C" w14:textId="77777777" w:rsidR="007C0A6F" w:rsidRPr="007C0A6F" w:rsidRDefault="007C0A6F" w:rsidP="007C0A6F">
      <w:pPr>
        <w:pStyle w:val="ListParagraph"/>
        <w:numPr>
          <w:ilvl w:val="0"/>
          <w:numId w:val="1"/>
          <w:ins w:id="190" w:author="Sami Vihavainen" w:date="2014-10-22T11:52:00Z"/>
        </w:numPr>
        <w:rPr>
          <w:ins w:id="191" w:author="Sami Vihavainen" w:date="2014-10-22T11:52:00Z"/>
          <w:sz w:val="28"/>
          <w:szCs w:val="28"/>
          <w:rPrChange w:id="192" w:author="Sami Vihavainen" w:date="2014-10-22T11:52:00Z">
            <w:rPr>
              <w:ins w:id="193" w:author="Sami Vihavainen" w:date="2014-10-22T11:52:00Z"/>
            </w:rPr>
          </w:rPrChange>
        </w:rPr>
      </w:pPr>
      <w:proofErr w:type="spellStart"/>
      <w:ins w:id="194" w:author="Sami Vihavainen" w:date="2014-10-22T11:52:00Z">
        <w:r w:rsidRPr="007C0A6F">
          <w:rPr>
            <w:sz w:val="28"/>
            <w:szCs w:val="28"/>
          </w:rPr>
          <w:t>Haluatko</w:t>
        </w:r>
        <w:proofErr w:type="spellEnd"/>
        <w:r w:rsidRPr="007C0A6F">
          <w:rPr>
            <w:sz w:val="28"/>
            <w:szCs w:val="28"/>
          </w:rPr>
          <w:t xml:space="preserve"> </w:t>
        </w:r>
        <w:proofErr w:type="spellStart"/>
        <w:r w:rsidRPr="007C0A6F">
          <w:rPr>
            <w:sz w:val="28"/>
            <w:szCs w:val="28"/>
          </w:rPr>
          <w:t>jatkaa</w:t>
        </w:r>
        <w:proofErr w:type="spellEnd"/>
        <w:r w:rsidRPr="007C0A6F">
          <w:rPr>
            <w:sz w:val="28"/>
            <w:szCs w:val="28"/>
          </w:rPr>
          <w:t xml:space="preserve"> </w:t>
        </w:r>
        <w:proofErr w:type="spellStart"/>
        <w:r w:rsidRPr="007C0A6F">
          <w:rPr>
            <w:sz w:val="28"/>
            <w:szCs w:val="28"/>
          </w:rPr>
          <w:t>Päikyn</w:t>
        </w:r>
        <w:proofErr w:type="spellEnd"/>
        <w:r w:rsidRPr="007C0A6F">
          <w:rPr>
            <w:sz w:val="28"/>
            <w:szCs w:val="28"/>
          </w:rPr>
          <w:t xml:space="preserve"> </w:t>
        </w:r>
        <w:proofErr w:type="spellStart"/>
        <w:r w:rsidRPr="007C0A6F">
          <w:rPr>
            <w:sz w:val="28"/>
            <w:szCs w:val="28"/>
          </w:rPr>
          <w:t>käyttöä</w:t>
        </w:r>
        <w:proofErr w:type="spellEnd"/>
        <w:r w:rsidRPr="007C0A6F">
          <w:rPr>
            <w:sz w:val="28"/>
            <w:szCs w:val="28"/>
          </w:rPr>
          <w:t>?</w:t>
        </w:r>
      </w:ins>
    </w:p>
    <w:p w14:paraId="33A4B431" w14:textId="28131A67" w:rsidR="007C0A6F" w:rsidRDefault="007C0A6F" w:rsidP="007C0A6F">
      <w:pPr>
        <w:pStyle w:val="ListParagraph"/>
        <w:numPr>
          <w:ilvl w:val="1"/>
          <w:numId w:val="1"/>
          <w:ins w:id="195" w:author="Sami Vihavainen" w:date="2014-10-22T11:52:00Z"/>
        </w:numPr>
        <w:rPr>
          <w:ins w:id="196" w:author="Sami Vihavainen" w:date="2014-10-22T11:52:00Z"/>
          <w:sz w:val="28"/>
          <w:szCs w:val="28"/>
        </w:rPr>
      </w:pPr>
      <w:proofErr w:type="spellStart"/>
      <w:ins w:id="197" w:author="Sami Vihavainen" w:date="2014-10-22T11:52:00Z">
        <w:r w:rsidRPr="007C0A6F">
          <w:rPr>
            <w:sz w:val="28"/>
            <w:szCs w:val="28"/>
            <w:rPrChange w:id="198" w:author="Sami Vihavainen" w:date="2014-10-22T11:52:00Z">
              <w:rPr/>
            </w:rPrChange>
          </w:rPr>
          <w:t>Miksi</w:t>
        </w:r>
        <w:proofErr w:type="spellEnd"/>
        <w:r>
          <w:rPr>
            <w:sz w:val="28"/>
            <w:szCs w:val="28"/>
          </w:rPr>
          <w:t>/</w:t>
        </w:r>
        <w:proofErr w:type="spellStart"/>
        <w:r>
          <w:rPr>
            <w:sz w:val="28"/>
            <w:szCs w:val="28"/>
          </w:rPr>
          <w:t>Miksi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ei</w:t>
        </w:r>
      </w:ins>
      <w:proofErr w:type="spellEnd"/>
      <w:ins w:id="199" w:author="Miro Nieminen" w:date="2014-10-23T17:18:00Z">
        <w:r w:rsidR="009F4303">
          <w:rPr>
            <w:sz w:val="28"/>
            <w:szCs w:val="28"/>
          </w:rPr>
          <w:br/>
          <w:t>“</w:t>
        </w:r>
        <w:proofErr w:type="spellStart"/>
        <w:r w:rsidR="009F4303">
          <w:rPr>
            <w:sz w:val="28"/>
            <w:szCs w:val="28"/>
          </w:rPr>
          <w:t>Kyllä</w:t>
        </w:r>
        <w:proofErr w:type="spellEnd"/>
        <w:r w:rsidR="009F4303">
          <w:rPr>
            <w:sz w:val="28"/>
            <w:szCs w:val="28"/>
          </w:rPr>
          <w:t xml:space="preserve">, </w:t>
        </w:r>
        <w:proofErr w:type="spellStart"/>
        <w:r w:rsidR="009F4303">
          <w:rPr>
            <w:sz w:val="28"/>
            <w:szCs w:val="28"/>
          </w:rPr>
          <w:t>helpottaa</w:t>
        </w:r>
        <w:proofErr w:type="spellEnd"/>
        <w:r w:rsidR="009F4303">
          <w:rPr>
            <w:sz w:val="28"/>
            <w:szCs w:val="28"/>
          </w:rPr>
          <w:t xml:space="preserve"> </w:t>
        </w:r>
        <w:proofErr w:type="spellStart"/>
        <w:r w:rsidR="009F4303">
          <w:rPr>
            <w:sz w:val="28"/>
            <w:szCs w:val="28"/>
          </w:rPr>
          <w:t>työtehtäviä</w:t>
        </w:r>
        <w:proofErr w:type="spellEnd"/>
        <w:r w:rsidR="00EA3A47">
          <w:rPr>
            <w:sz w:val="28"/>
            <w:szCs w:val="28"/>
          </w:rPr>
          <w:t xml:space="preserve">, </w:t>
        </w:r>
        <w:proofErr w:type="spellStart"/>
        <w:r w:rsidR="00EA3A47">
          <w:rPr>
            <w:sz w:val="28"/>
            <w:szCs w:val="28"/>
          </w:rPr>
          <w:t>hyvä</w:t>
        </w:r>
        <w:proofErr w:type="spellEnd"/>
        <w:r w:rsidR="00EA3A47">
          <w:rPr>
            <w:sz w:val="28"/>
            <w:szCs w:val="28"/>
          </w:rPr>
          <w:t xml:space="preserve"> </w:t>
        </w:r>
        <w:proofErr w:type="spellStart"/>
        <w:r w:rsidR="00EA3A47">
          <w:rPr>
            <w:sz w:val="28"/>
            <w:szCs w:val="28"/>
          </w:rPr>
          <w:t>työkalu</w:t>
        </w:r>
      </w:ins>
      <w:proofErr w:type="spellEnd"/>
      <w:ins w:id="200" w:author="Miro Nieminen" w:date="2014-10-23T17:19:00Z">
        <w:r w:rsidR="00EA3A47">
          <w:rPr>
            <w:sz w:val="28"/>
            <w:szCs w:val="28"/>
          </w:rPr>
          <w:t>”</w:t>
        </w:r>
        <w:r w:rsidR="00EA3A47">
          <w:rPr>
            <w:sz w:val="28"/>
            <w:szCs w:val="28"/>
          </w:rPr>
          <w:br/>
          <w:t>“</w:t>
        </w:r>
        <w:proofErr w:type="spellStart"/>
        <w:r w:rsidR="00EA3A47">
          <w:rPr>
            <w:sz w:val="28"/>
            <w:szCs w:val="28"/>
          </w:rPr>
          <w:t>Esimiestehtävissä</w:t>
        </w:r>
        <w:proofErr w:type="spellEnd"/>
        <w:r w:rsidR="00EA3A47">
          <w:rPr>
            <w:sz w:val="28"/>
            <w:szCs w:val="28"/>
          </w:rPr>
          <w:t xml:space="preserve"> </w:t>
        </w:r>
        <w:proofErr w:type="spellStart"/>
        <w:r w:rsidR="00EA3A47">
          <w:rPr>
            <w:sz w:val="28"/>
            <w:szCs w:val="28"/>
          </w:rPr>
          <w:t>todella</w:t>
        </w:r>
        <w:proofErr w:type="spellEnd"/>
        <w:r w:rsidR="00EA3A47">
          <w:rPr>
            <w:sz w:val="28"/>
            <w:szCs w:val="28"/>
          </w:rPr>
          <w:t xml:space="preserve"> </w:t>
        </w:r>
        <w:proofErr w:type="spellStart"/>
        <w:r w:rsidR="00EA3A47">
          <w:rPr>
            <w:sz w:val="28"/>
            <w:szCs w:val="28"/>
          </w:rPr>
          <w:t>hyvä</w:t>
        </w:r>
        <w:proofErr w:type="spellEnd"/>
        <w:r w:rsidR="00EA3A47">
          <w:rPr>
            <w:sz w:val="28"/>
            <w:szCs w:val="28"/>
          </w:rPr>
          <w:t xml:space="preserve"> </w:t>
        </w:r>
        <w:proofErr w:type="spellStart"/>
        <w:r w:rsidR="00EA3A47">
          <w:rPr>
            <w:sz w:val="28"/>
            <w:szCs w:val="28"/>
          </w:rPr>
          <w:t>työkalu</w:t>
        </w:r>
        <w:proofErr w:type="spellEnd"/>
        <w:r w:rsidR="00EA3A47">
          <w:rPr>
            <w:sz w:val="28"/>
            <w:szCs w:val="28"/>
          </w:rPr>
          <w:t>”</w:t>
        </w:r>
      </w:ins>
      <w:ins w:id="201" w:author="Miro Nieminen" w:date="2014-10-23T17:18:00Z">
        <w:r w:rsidR="009F4303">
          <w:rPr>
            <w:sz w:val="28"/>
            <w:szCs w:val="28"/>
          </w:rPr>
          <w:br/>
        </w:r>
      </w:ins>
    </w:p>
    <w:p w14:paraId="50A1823C" w14:textId="0DD435F2" w:rsidR="007C0A6F" w:rsidRPr="007C0A6F" w:rsidRDefault="007C0A6F" w:rsidP="007C0A6F">
      <w:pPr>
        <w:pStyle w:val="ListParagraph"/>
        <w:numPr>
          <w:ilvl w:val="1"/>
          <w:numId w:val="1"/>
          <w:ins w:id="202" w:author="Sami Vihavainen" w:date="2014-10-22T11:53:00Z"/>
        </w:numPr>
        <w:rPr>
          <w:ins w:id="203" w:author="Sami Vihavainen" w:date="2014-10-22T11:52:00Z"/>
          <w:sz w:val="28"/>
          <w:szCs w:val="28"/>
          <w:rPrChange w:id="204" w:author="Sami Vihavainen" w:date="2014-10-22T11:52:00Z">
            <w:rPr>
              <w:ins w:id="205" w:author="Sami Vihavainen" w:date="2014-10-22T11:52:00Z"/>
            </w:rPr>
          </w:rPrChange>
        </w:rPr>
      </w:pPr>
      <w:proofErr w:type="spellStart"/>
      <w:ins w:id="206" w:author="Sami Vihavainen" w:date="2014-10-22T11:53:00Z">
        <w:r>
          <w:rPr>
            <w:sz w:val="28"/>
            <w:szCs w:val="28"/>
          </w:rPr>
          <w:t>Kuinka</w:t>
        </w:r>
        <w:proofErr w:type="spellEnd"/>
        <w:r>
          <w:rPr>
            <w:sz w:val="28"/>
            <w:szCs w:val="28"/>
          </w:rPr>
          <w:t xml:space="preserve"> offline-</w:t>
        </w:r>
        <w:proofErr w:type="spellStart"/>
        <w:r>
          <w:rPr>
            <w:sz w:val="28"/>
            <w:szCs w:val="28"/>
          </w:rPr>
          <w:t>moodi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vaikuttaa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halukkuuteen</w:t>
        </w:r>
        <w:proofErr w:type="spellEnd"/>
        <w:r>
          <w:rPr>
            <w:sz w:val="28"/>
            <w:szCs w:val="28"/>
          </w:rPr>
          <w:t>?</w:t>
        </w:r>
      </w:ins>
      <w:ins w:id="207" w:author="Miro Nieminen" w:date="2014-10-23T17:18:00Z">
        <w:r w:rsidR="009F4303">
          <w:rPr>
            <w:sz w:val="28"/>
            <w:szCs w:val="28"/>
          </w:rPr>
          <w:br/>
          <w:t xml:space="preserve">“On </w:t>
        </w:r>
        <w:proofErr w:type="spellStart"/>
        <w:r w:rsidR="009F4303">
          <w:rPr>
            <w:sz w:val="28"/>
            <w:szCs w:val="28"/>
          </w:rPr>
          <w:t>parempi</w:t>
        </w:r>
        <w:proofErr w:type="spellEnd"/>
        <w:r w:rsidR="009F4303">
          <w:rPr>
            <w:sz w:val="28"/>
            <w:szCs w:val="28"/>
          </w:rPr>
          <w:t xml:space="preserve">, </w:t>
        </w:r>
        <w:proofErr w:type="spellStart"/>
        <w:r w:rsidR="009F4303">
          <w:rPr>
            <w:sz w:val="28"/>
            <w:szCs w:val="28"/>
          </w:rPr>
          <w:t>mutta</w:t>
        </w:r>
        <w:proofErr w:type="spellEnd"/>
        <w:r w:rsidR="009F4303">
          <w:rPr>
            <w:sz w:val="28"/>
            <w:szCs w:val="28"/>
          </w:rPr>
          <w:t xml:space="preserve"> </w:t>
        </w:r>
        <w:proofErr w:type="spellStart"/>
        <w:r w:rsidR="009F4303">
          <w:rPr>
            <w:sz w:val="28"/>
            <w:szCs w:val="28"/>
          </w:rPr>
          <w:t>voitaisiin</w:t>
        </w:r>
        <w:proofErr w:type="spellEnd"/>
        <w:r w:rsidR="009F4303">
          <w:rPr>
            <w:sz w:val="28"/>
            <w:szCs w:val="28"/>
          </w:rPr>
          <w:t xml:space="preserve"> </w:t>
        </w:r>
        <w:proofErr w:type="spellStart"/>
        <w:r w:rsidR="009F4303">
          <w:rPr>
            <w:sz w:val="28"/>
            <w:szCs w:val="28"/>
          </w:rPr>
          <w:t>käyttää</w:t>
        </w:r>
        <w:proofErr w:type="spellEnd"/>
        <w:r w:rsidR="009F4303">
          <w:rPr>
            <w:sz w:val="28"/>
            <w:szCs w:val="28"/>
          </w:rPr>
          <w:t xml:space="preserve"> </w:t>
        </w:r>
        <w:proofErr w:type="spellStart"/>
        <w:r w:rsidR="009F4303">
          <w:rPr>
            <w:sz w:val="28"/>
            <w:szCs w:val="28"/>
          </w:rPr>
          <w:t>ilmankin</w:t>
        </w:r>
        <w:proofErr w:type="spellEnd"/>
        <w:r w:rsidR="009F4303">
          <w:rPr>
            <w:sz w:val="28"/>
            <w:szCs w:val="28"/>
          </w:rPr>
          <w:t>”</w:t>
        </w:r>
        <w:r w:rsidR="009F4303">
          <w:rPr>
            <w:sz w:val="28"/>
            <w:szCs w:val="28"/>
          </w:rPr>
          <w:br/>
          <w:t>“</w:t>
        </w:r>
        <w:proofErr w:type="spellStart"/>
        <w:r w:rsidR="009F4303">
          <w:rPr>
            <w:sz w:val="28"/>
            <w:szCs w:val="28"/>
          </w:rPr>
          <w:t>Nopeuttaa</w:t>
        </w:r>
        <w:proofErr w:type="spellEnd"/>
        <w:r w:rsidR="009F4303">
          <w:rPr>
            <w:sz w:val="28"/>
            <w:szCs w:val="28"/>
          </w:rPr>
          <w:t xml:space="preserve"> </w:t>
        </w:r>
        <w:proofErr w:type="spellStart"/>
        <w:r w:rsidR="009F4303">
          <w:rPr>
            <w:sz w:val="28"/>
            <w:szCs w:val="28"/>
          </w:rPr>
          <w:t>käyttöä</w:t>
        </w:r>
        <w:proofErr w:type="spellEnd"/>
        <w:r w:rsidR="009F4303">
          <w:rPr>
            <w:sz w:val="28"/>
            <w:szCs w:val="28"/>
          </w:rPr>
          <w:t xml:space="preserve">, </w:t>
        </w:r>
      </w:ins>
      <w:proofErr w:type="spellStart"/>
      <w:ins w:id="208" w:author="Miro Nieminen" w:date="2014-10-23T17:19:00Z">
        <w:r w:rsidR="009F4303">
          <w:rPr>
            <w:sz w:val="28"/>
            <w:szCs w:val="28"/>
          </w:rPr>
          <w:t>ja</w:t>
        </w:r>
        <w:proofErr w:type="spellEnd"/>
        <w:r w:rsidR="009F4303">
          <w:rPr>
            <w:sz w:val="28"/>
            <w:szCs w:val="28"/>
          </w:rPr>
          <w:t xml:space="preserve"> </w:t>
        </w:r>
        <w:proofErr w:type="spellStart"/>
        <w:r w:rsidR="009F4303">
          <w:rPr>
            <w:sz w:val="28"/>
            <w:szCs w:val="28"/>
          </w:rPr>
          <w:t>huolettomampi</w:t>
        </w:r>
        <w:proofErr w:type="spellEnd"/>
        <w:r w:rsidR="009F4303">
          <w:rPr>
            <w:sz w:val="28"/>
            <w:szCs w:val="28"/>
          </w:rPr>
          <w:t xml:space="preserve"> kun </w:t>
        </w:r>
        <w:proofErr w:type="spellStart"/>
        <w:r w:rsidR="009F4303">
          <w:rPr>
            <w:sz w:val="28"/>
            <w:szCs w:val="28"/>
          </w:rPr>
          <w:t>ei</w:t>
        </w:r>
        <w:proofErr w:type="spellEnd"/>
        <w:r w:rsidR="009F4303">
          <w:rPr>
            <w:sz w:val="28"/>
            <w:szCs w:val="28"/>
          </w:rPr>
          <w:t xml:space="preserve"> </w:t>
        </w:r>
        <w:proofErr w:type="spellStart"/>
        <w:r w:rsidR="009F4303">
          <w:rPr>
            <w:sz w:val="28"/>
            <w:szCs w:val="28"/>
          </w:rPr>
          <w:t>tarvitse</w:t>
        </w:r>
        <w:proofErr w:type="spellEnd"/>
        <w:r w:rsidR="009F4303">
          <w:rPr>
            <w:sz w:val="28"/>
            <w:szCs w:val="28"/>
          </w:rPr>
          <w:t xml:space="preserve"> </w:t>
        </w:r>
        <w:proofErr w:type="spellStart"/>
        <w:r w:rsidR="009F4303">
          <w:rPr>
            <w:sz w:val="28"/>
            <w:szCs w:val="28"/>
          </w:rPr>
          <w:t>itse</w:t>
        </w:r>
        <w:proofErr w:type="spellEnd"/>
        <w:r w:rsidR="009F4303">
          <w:rPr>
            <w:sz w:val="28"/>
            <w:szCs w:val="28"/>
          </w:rPr>
          <w:t xml:space="preserve"> </w:t>
        </w:r>
        <w:proofErr w:type="spellStart"/>
        <w:r w:rsidR="009F4303">
          <w:rPr>
            <w:sz w:val="28"/>
            <w:szCs w:val="28"/>
          </w:rPr>
          <w:t>huolehtia</w:t>
        </w:r>
        <w:proofErr w:type="spellEnd"/>
        <w:r w:rsidR="009F4303">
          <w:rPr>
            <w:sz w:val="28"/>
            <w:szCs w:val="28"/>
          </w:rPr>
          <w:t xml:space="preserve"> </w:t>
        </w:r>
        <w:proofErr w:type="spellStart"/>
        <w:r w:rsidR="009F4303">
          <w:rPr>
            <w:sz w:val="28"/>
            <w:szCs w:val="28"/>
          </w:rPr>
          <w:t>yhteyskatkoksista</w:t>
        </w:r>
        <w:proofErr w:type="spellEnd"/>
        <w:r w:rsidR="009F4303">
          <w:rPr>
            <w:sz w:val="28"/>
            <w:szCs w:val="28"/>
          </w:rPr>
          <w:t>”</w:t>
        </w:r>
      </w:ins>
      <w:ins w:id="209" w:author="Miro Nieminen" w:date="2014-10-23T17:20:00Z">
        <w:r w:rsidR="00EA3A47">
          <w:rPr>
            <w:sz w:val="28"/>
            <w:szCs w:val="28"/>
          </w:rPr>
          <w:br/>
          <w:t>“</w:t>
        </w:r>
        <w:proofErr w:type="spellStart"/>
        <w:r w:rsidR="00EA3A47">
          <w:rPr>
            <w:sz w:val="28"/>
            <w:szCs w:val="28"/>
          </w:rPr>
          <w:t>Vuorohoitoryhmässä</w:t>
        </w:r>
        <w:proofErr w:type="spellEnd"/>
        <w:r w:rsidR="00EA3A47">
          <w:rPr>
            <w:sz w:val="28"/>
            <w:szCs w:val="28"/>
          </w:rPr>
          <w:t xml:space="preserve"> </w:t>
        </w:r>
        <w:proofErr w:type="spellStart"/>
        <w:r w:rsidR="00EA3A47">
          <w:rPr>
            <w:sz w:val="28"/>
            <w:szCs w:val="28"/>
          </w:rPr>
          <w:t>mikä</w:t>
        </w:r>
        <w:proofErr w:type="spellEnd"/>
        <w:r w:rsidR="00EA3A47">
          <w:rPr>
            <w:sz w:val="28"/>
            <w:szCs w:val="28"/>
          </w:rPr>
          <w:t xml:space="preserve"> on </w:t>
        </w:r>
        <w:proofErr w:type="spellStart"/>
        <w:r w:rsidR="00EA3A47">
          <w:rPr>
            <w:sz w:val="28"/>
            <w:szCs w:val="28"/>
          </w:rPr>
          <w:t>tuolla</w:t>
        </w:r>
        <w:proofErr w:type="spellEnd"/>
        <w:r w:rsidR="00EA3A47">
          <w:rPr>
            <w:sz w:val="28"/>
            <w:szCs w:val="28"/>
          </w:rPr>
          <w:t xml:space="preserve"> </w:t>
        </w:r>
        <w:proofErr w:type="spellStart"/>
        <w:r w:rsidR="00EA3A47">
          <w:rPr>
            <w:sz w:val="28"/>
            <w:szCs w:val="28"/>
          </w:rPr>
          <w:t>kiven</w:t>
        </w:r>
        <w:proofErr w:type="spellEnd"/>
        <w:r w:rsidR="00EA3A47">
          <w:rPr>
            <w:sz w:val="28"/>
            <w:szCs w:val="28"/>
          </w:rPr>
          <w:t xml:space="preserve"> </w:t>
        </w:r>
        <w:proofErr w:type="spellStart"/>
        <w:r w:rsidR="00EA3A47">
          <w:rPr>
            <w:sz w:val="28"/>
            <w:szCs w:val="28"/>
          </w:rPr>
          <w:t>sisässä</w:t>
        </w:r>
        <w:proofErr w:type="spellEnd"/>
        <w:r w:rsidR="00EA3A47">
          <w:rPr>
            <w:sz w:val="28"/>
            <w:szCs w:val="28"/>
          </w:rPr>
          <w:t xml:space="preserve"> </w:t>
        </w:r>
        <w:proofErr w:type="spellStart"/>
        <w:r w:rsidR="00EA3A47">
          <w:rPr>
            <w:sz w:val="28"/>
            <w:szCs w:val="28"/>
          </w:rPr>
          <w:t>niin</w:t>
        </w:r>
        <w:proofErr w:type="spellEnd"/>
        <w:r w:rsidR="00EA3A47">
          <w:rPr>
            <w:sz w:val="28"/>
            <w:szCs w:val="28"/>
          </w:rPr>
          <w:t xml:space="preserve"> </w:t>
        </w:r>
        <w:proofErr w:type="spellStart"/>
        <w:r w:rsidR="00EA3A47">
          <w:rPr>
            <w:sz w:val="28"/>
            <w:szCs w:val="28"/>
          </w:rPr>
          <w:t>siellä</w:t>
        </w:r>
        <w:proofErr w:type="spellEnd"/>
        <w:r w:rsidR="00EA3A47">
          <w:rPr>
            <w:sz w:val="28"/>
            <w:szCs w:val="28"/>
          </w:rPr>
          <w:t xml:space="preserve"> </w:t>
        </w:r>
        <w:proofErr w:type="spellStart"/>
        <w:r w:rsidR="00EA3A47">
          <w:rPr>
            <w:sz w:val="28"/>
            <w:szCs w:val="28"/>
          </w:rPr>
          <w:t>auttaa</w:t>
        </w:r>
        <w:proofErr w:type="spellEnd"/>
        <w:r w:rsidR="00EA3A47">
          <w:rPr>
            <w:sz w:val="28"/>
            <w:szCs w:val="28"/>
          </w:rPr>
          <w:t xml:space="preserve"> </w:t>
        </w:r>
        <w:proofErr w:type="spellStart"/>
        <w:r w:rsidR="00EA3A47">
          <w:rPr>
            <w:sz w:val="28"/>
            <w:szCs w:val="28"/>
          </w:rPr>
          <w:t>huomattavasti</w:t>
        </w:r>
        <w:proofErr w:type="spellEnd"/>
        <w:r w:rsidR="00EA3A47">
          <w:rPr>
            <w:sz w:val="28"/>
            <w:szCs w:val="28"/>
          </w:rPr>
          <w:t>”</w:t>
        </w:r>
        <w:r w:rsidR="0076103D">
          <w:rPr>
            <w:sz w:val="28"/>
            <w:szCs w:val="28"/>
          </w:rPr>
          <w:br/>
          <w:t>“</w:t>
        </w:r>
        <w:proofErr w:type="spellStart"/>
        <w:r w:rsidR="0076103D">
          <w:rPr>
            <w:sz w:val="28"/>
            <w:szCs w:val="28"/>
          </w:rPr>
          <w:t>Parempi</w:t>
        </w:r>
        <w:proofErr w:type="spellEnd"/>
        <w:r w:rsidR="0076103D">
          <w:rPr>
            <w:sz w:val="28"/>
            <w:szCs w:val="28"/>
          </w:rPr>
          <w:t xml:space="preserve"> näin”</w:t>
        </w:r>
      </w:ins>
      <w:bookmarkStart w:id="210" w:name="_GoBack"/>
      <w:bookmarkEnd w:id="210"/>
    </w:p>
    <w:p w14:paraId="5F0E07BE" w14:textId="77777777" w:rsidR="007C2BD1" w:rsidRDefault="007C2BD1" w:rsidP="005A089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384BFCF5" w14:textId="77777777" w:rsidR="007C2BD1" w:rsidRDefault="007C2BD1" w:rsidP="003B3A1B">
      <w:pPr>
        <w:pStyle w:val="ListParagraph"/>
        <w:numPr>
          <w:ilvl w:val="0"/>
          <w:numId w:val="1"/>
          <w:numberingChange w:id="211" w:author="Sami Vihavainen" w:date="2014-10-22T11:20:00Z" w:original="%1:16:0:.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Kerro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terveisesi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kehitysehdotuksesi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Päikky-järjestelmän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kehittäjille</w:t>
      </w:r>
      <w:proofErr w:type="spellEnd"/>
    </w:p>
    <w:p w14:paraId="56342349" w14:textId="77777777" w:rsidR="007C2BD1" w:rsidRDefault="007C2BD1" w:rsidP="007C2BD1">
      <w:pPr>
        <w:rPr>
          <w:sz w:val="28"/>
          <w:szCs w:val="28"/>
        </w:rPr>
      </w:pPr>
    </w:p>
    <w:p w14:paraId="293A9105" w14:textId="77777777" w:rsidR="007C2BD1" w:rsidRDefault="007C2BD1" w:rsidP="007C2BD1">
      <w:pPr>
        <w:rPr>
          <w:sz w:val="28"/>
          <w:szCs w:val="28"/>
        </w:rPr>
      </w:pPr>
    </w:p>
    <w:p w14:paraId="46DA3D11" w14:textId="77777777" w:rsidR="007C2BD1" w:rsidRPr="007C2BD1" w:rsidRDefault="007C2BD1" w:rsidP="007C2BD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Kiitos</w:t>
      </w:r>
      <w:proofErr w:type="spellEnd"/>
      <w:r>
        <w:rPr>
          <w:sz w:val="28"/>
          <w:szCs w:val="28"/>
        </w:rPr>
        <w:t>!</w:t>
      </w:r>
    </w:p>
    <w:p w14:paraId="3D657D42" w14:textId="77777777" w:rsidR="003B3A1B" w:rsidRPr="003B3A1B" w:rsidRDefault="003B3A1B" w:rsidP="003B3A1B">
      <w:pPr>
        <w:pStyle w:val="ListParagraph"/>
        <w:rPr>
          <w:sz w:val="28"/>
          <w:szCs w:val="28"/>
        </w:rPr>
      </w:pPr>
    </w:p>
    <w:p w14:paraId="79831CC6" w14:textId="77777777" w:rsidR="00E777DB" w:rsidRPr="00E777DB" w:rsidRDefault="00E777DB">
      <w:pPr>
        <w:rPr>
          <w:sz w:val="40"/>
          <w:szCs w:val="40"/>
        </w:rPr>
      </w:pPr>
    </w:p>
    <w:sectPr w:rsidR="00E777DB" w:rsidRPr="00E777DB" w:rsidSect="00BD0F9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61BB9"/>
    <w:multiLevelType w:val="hybridMultilevel"/>
    <w:tmpl w:val="CB5AE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revisionView w:markup="0"/>
  <w:trackRevisions/>
  <w:doNotTrackMoves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E777DB"/>
    <w:rsid w:val="00184408"/>
    <w:rsid w:val="001D4078"/>
    <w:rsid w:val="002358EE"/>
    <w:rsid w:val="003B20A8"/>
    <w:rsid w:val="003B3A1B"/>
    <w:rsid w:val="004D5C65"/>
    <w:rsid w:val="005A089A"/>
    <w:rsid w:val="005F5E33"/>
    <w:rsid w:val="00752ED2"/>
    <w:rsid w:val="0076103D"/>
    <w:rsid w:val="007C0A6F"/>
    <w:rsid w:val="007C2BD1"/>
    <w:rsid w:val="009F4303"/>
    <w:rsid w:val="00A12E27"/>
    <w:rsid w:val="00A302DA"/>
    <w:rsid w:val="00A5119C"/>
    <w:rsid w:val="00AC465D"/>
    <w:rsid w:val="00BD0F9F"/>
    <w:rsid w:val="00CE62E3"/>
    <w:rsid w:val="00CE7BBD"/>
    <w:rsid w:val="00D713C0"/>
    <w:rsid w:val="00E03B83"/>
    <w:rsid w:val="00E777DB"/>
    <w:rsid w:val="00EA3A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389E6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77D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77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777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13C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3C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77D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77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77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1090</Words>
  <Characters>6215</Characters>
  <Application>Microsoft Macintosh Word</Application>
  <DocSecurity>0</DocSecurity>
  <Lines>51</Lines>
  <Paragraphs>14</Paragraphs>
  <ScaleCrop>false</ScaleCrop>
  <Company>Futurice Oy</Company>
  <LinksUpToDate>false</LinksUpToDate>
  <CharactersWithSpaces>7291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Nieminen</dc:creator>
  <cp:keywords/>
  <dc:description/>
  <cp:lastModifiedBy>Miro Nieminen</cp:lastModifiedBy>
  <cp:revision>11</cp:revision>
  <dcterms:created xsi:type="dcterms:W3CDTF">2014-10-22T08:44:00Z</dcterms:created>
  <dcterms:modified xsi:type="dcterms:W3CDTF">2014-10-23T15:06:00Z</dcterms:modified>
</cp:coreProperties>
</file>