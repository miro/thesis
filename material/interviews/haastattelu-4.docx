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DA43B" w14:textId="77777777" w:rsidR="00E777DB" w:rsidRDefault="00E777DB" w:rsidP="00E777DB">
      <w:pPr>
        <w:pStyle w:val="Title"/>
        <w:rPr>
          <w:sz w:val="40"/>
          <w:szCs w:val="40"/>
        </w:rPr>
      </w:pPr>
      <w:r w:rsidRPr="00E777DB">
        <w:rPr>
          <w:sz w:val="40"/>
          <w:szCs w:val="40"/>
        </w:rPr>
        <w:t xml:space="preserve">Haastattelu </w:t>
      </w:r>
      <w:r>
        <w:rPr>
          <w:sz w:val="40"/>
          <w:szCs w:val="40"/>
        </w:rPr>
        <w:t>Päikky-järjestelmän</w:t>
      </w:r>
      <w:r w:rsidRPr="00E777DB">
        <w:rPr>
          <w:sz w:val="40"/>
          <w:szCs w:val="40"/>
        </w:rPr>
        <w:t xml:space="preserve"> offline-</w:t>
      </w:r>
      <w:r>
        <w:rPr>
          <w:sz w:val="40"/>
          <w:szCs w:val="40"/>
        </w:rPr>
        <w:t>tuesta</w:t>
      </w:r>
    </w:p>
    <w:p w14:paraId="62C23430" w14:textId="77777777" w:rsidR="00E777DB" w:rsidRDefault="00E777DB" w:rsidP="00E777DB">
      <w:pPr>
        <w:rPr>
          <w:sz w:val="28"/>
          <w:szCs w:val="28"/>
        </w:rPr>
      </w:pPr>
      <w:r>
        <w:rPr>
          <w:sz w:val="28"/>
          <w:szCs w:val="28"/>
        </w:rPr>
        <w:t xml:space="preserve">Vastauksia käytetään nimettömänä Miro Niemisen DI-työn (myöhemmin vain “DI-työ”) aineistona. Vastauksien perusteella pyritään jatkokehittämään Päikky-järjestelmää (myöhemmin vain “Päikky”) entistä käyttäjäystävällisemmäksi. </w:t>
      </w:r>
    </w:p>
    <w:p w14:paraId="4F58FD96" w14:textId="77777777" w:rsidR="00E777DB" w:rsidRDefault="00E777DB" w:rsidP="00E777DB">
      <w:pPr>
        <w:rPr>
          <w:sz w:val="28"/>
          <w:szCs w:val="28"/>
        </w:rPr>
      </w:pPr>
    </w:p>
    <w:p w14:paraId="24054FC4" w14:textId="77777777" w:rsidR="00E777DB" w:rsidRDefault="00E777DB" w:rsidP="00E777DB">
      <w:pPr>
        <w:rPr>
          <w:sz w:val="28"/>
          <w:szCs w:val="28"/>
        </w:rPr>
      </w:pPr>
      <w:r>
        <w:rPr>
          <w:sz w:val="28"/>
          <w:szCs w:val="28"/>
        </w:rPr>
        <w:t xml:space="preserve">Haastattelu nauhoitetaan ääninauhurilla litterointia varten, ja nauhoitukset tuhotaan DI-työn valmistuttua. </w:t>
      </w:r>
    </w:p>
    <w:p w14:paraId="7AD1D7BC" w14:textId="77777777" w:rsidR="00E777DB" w:rsidRDefault="00E777DB" w:rsidP="00E777DB">
      <w:pPr>
        <w:rPr>
          <w:sz w:val="28"/>
          <w:szCs w:val="28"/>
        </w:rPr>
      </w:pPr>
    </w:p>
    <w:p w14:paraId="5F4E36B7" w14:textId="77777777" w:rsidR="00E777DB" w:rsidRDefault="00E777DB" w:rsidP="00E777DB">
      <w:pPr>
        <w:rPr>
          <w:sz w:val="28"/>
          <w:szCs w:val="28"/>
        </w:rPr>
      </w:pPr>
      <w:r>
        <w:rPr>
          <w:sz w:val="28"/>
          <w:szCs w:val="28"/>
        </w:rPr>
        <w:t>Jos jokin kysymys tuntuu arveluttavalta tai epämiellyttävältä, siihen voi jättää vastaamatta. Mihinkään kysymykseen ei ole olemassa oikeita vastauksia, vaan haen mahdollisimman omakohtaisia kokemuksia asiasta.</w:t>
      </w:r>
    </w:p>
    <w:p w14:paraId="5695E837" w14:textId="77777777" w:rsidR="00E777DB" w:rsidRPr="00E777DB" w:rsidRDefault="00E777DB" w:rsidP="00E777DB">
      <w:pPr>
        <w:rPr>
          <w:sz w:val="28"/>
          <w:szCs w:val="28"/>
        </w:rPr>
      </w:pPr>
    </w:p>
    <w:p w14:paraId="4FFA68BC" w14:textId="77777777" w:rsidR="00752ED2" w:rsidRDefault="00E777DB" w:rsidP="00E777DB">
      <w:pPr>
        <w:pStyle w:val="ListParagraph"/>
        <w:numPr>
          <w:ilvl w:val="0"/>
          <w:numId w:val="1"/>
          <w:numberingChange w:id="0" w:author="Sami Vihavainen" w:date="2014-10-22T11:20:00Z" w:original="%1:1:0:."/>
        </w:numPr>
        <w:rPr>
          <w:ins w:id="1" w:author="Sami Vihavainen" w:date="2014-10-22T11:34:00Z"/>
          <w:sz w:val="28"/>
          <w:szCs w:val="28"/>
        </w:rPr>
      </w:pPr>
      <w:r>
        <w:rPr>
          <w:sz w:val="28"/>
          <w:szCs w:val="28"/>
        </w:rPr>
        <w:t>Kerro lyhyesti työnkuvasi, ja kuinka kauan olet ollut töissä tässä päiväkodissa? Saanko käyttää tätä tietoa DI-työssäni?</w:t>
      </w:r>
      <w:ins w:id="2" w:author="Miro Nieminen" w:date="2014-10-23T18:08:00Z">
        <w:r w:rsidR="00A829CA">
          <w:rPr>
            <w:sz w:val="28"/>
            <w:szCs w:val="28"/>
          </w:rPr>
          <w:br/>
        </w:r>
        <w:r w:rsidR="00A829CA">
          <w:rPr>
            <w:sz w:val="28"/>
            <w:szCs w:val="28"/>
          </w:rPr>
          <w:br/>
          <w:t>“Vähän reilun vuoden olen ollut lastentarhanopettajana tässä päiväkodissa”</w:t>
        </w:r>
        <w:r w:rsidR="00A829CA">
          <w:rPr>
            <w:sz w:val="28"/>
            <w:szCs w:val="28"/>
          </w:rPr>
          <w:br/>
        </w:r>
      </w:ins>
    </w:p>
    <w:p w14:paraId="5490DD92" w14:textId="77777777" w:rsidR="00E777DB" w:rsidRDefault="00752ED2" w:rsidP="00E777DB">
      <w:pPr>
        <w:pStyle w:val="ListParagraph"/>
        <w:numPr>
          <w:ilvl w:val="0"/>
          <w:numId w:val="1"/>
          <w:ins w:id="3" w:author="Sami Vihavainen" w:date="2014-10-22T11:34:00Z"/>
        </w:numPr>
        <w:rPr>
          <w:sz w:val="28"/>
          <w:szCs w:val="28"/>
        </w:rPr>
      </w:pPr>
      <w:ins w:id="4" w:author="Sami Vihavainen" w:date="2014-10-22T11:35:00Z">
        <w:r>
          <w:rPr>
            <w:sz w:val="28"/>
            <w:szCs w:val="28"/>
          </w:rPr>
          <w:t>Taustaa: i</w:t>
        </w:r>
      </w:ins>
      <w:ins w:id="5" w:author="Sami Vihavainen" w:date="2014-10-22T11:34:00Z">
        <w:r>
          <w:rPr>
            <w:sz w:val="28"/>
            <w:szCs w:val="28"/>
          </w:rPr>
          <w:t>kä, käytössä oleva puhelin,</w:t>
        </w:r>
      </w:ins>
      <w:ins w:id="6" w:author="Sami Vihavainen" w:date="2014-10-22T11:35:00Z">
        <w:r>
          <w:rPr>
            <w:sz w:val="28"/>
            <w:szCs w:val="28"/>
          </w:rPr>
          <w:t xml:space="preserve"> teknologiaosaaminen </w:t>
        </w:r>
      </w:ins>
      <w:ins w:id="7" w:author="Miro Nieminen" w:date="2014-10-23T18:08:00Z">
        <w:r w:rsidR="00A829CA">
          <w:rPr>
            <w:sz w:val="28"/>
            <w:szCs w:val="28"/>
          </w:rPr>
          <w:br/>
          <w:t>Ikä 30, Samsung Galaxy S4</w:t>
        </w:r>
        <w:r w:rsidR="00A829CA">
          <w:rPr>
            <w:sz w:val="28"/>
            <w:szCs w:val="28"/>
          </w:rPr>
          <w:br/>
          <w:t>“Aika peruskäyttäjä, luulen osaavani perusjutut, mutta ei mitään erityisiä hienouksia</w:t>
        </w:r>
      </w:ins>
      <w:ins w:id="8" w:author="Miro Nieminen" w:date="2014-10-23T18:09:00Z">
        <w:r w:rsidR="00A829CA">
          <w:rPr>
            <w:sz w:val="28"/>
            <w:szCs w:val="28"/>
          </w:rPr>
          <w:t>”</w:t>
        </w:r>
      </w:ins>
      <w:ins w:id="9" w:author="Sami Vihavainen" w:date="2014-10-22T11:35:00Z">
        <w:del w:id="10" w:author="Miro Nieminen" w:date="2014-10-23T18:08:00Z">
          <w:r w:rsidDel="00A829CA">
            <w:rPr>
              <w:sz w:val="28"/>
              <w:szCs w:val="28"/>
            </w:rPr>
            <w:delText>[</w:delText>
          </w:r>
        </w:del>
      </w:ins>
      <w:ins w:id="11" w:author="Sami Vihavainen" w:date="2014-10-22T11:34:00Z">
        <w:del w:id="12" w:author="Miro Nieminen" w:date="2014-10-23T18:08:00Z">
          <w:r w:rsidDel="00A829CA">
            <w:rPr>
              <w:sz w:val="28"/>
              <w:szCs w:val="28"/>
            </w:rPr>
            <w:delText xml:space="preserve"> </w:delText>
          </w:r>
        </w:del>
      </w:ins>
      <w:r w:rsidR="003B3A1B">
        <w:rPr>
          <w:sz w:val="28"/>
          <w:szCs w:val="28"/>
        </w:rPr>
        <w:br/>
      </w:r>
      <w:r w:rsidR="007C2BD1">
        <w:rPr>
          <w:sz w:val="28"/>
          <w:szCs w:val="28"/>
        </w:rPr>
        <w:br/>
      </w:r>
    </w:p>
    <w:p w14:paraId="54910BBF" w14:textId="77777777" w:rsidR="00A12E27" w:rsidRDefault="00E777DB" w:rsidP="00E777DB">
      <w:pPr>
        <w:pStyle w:val="ListParagraph"/>
        <w:numPr>
          <w:ilvl w:val="0"/>
          <w:numId w:val="1"/>
          <w:numberingChange w:id="13" w:author="Sami Vihavainen" w:date="2014-10-22T11:20:00Z" w:original="%1:2:0:."/>
        </w:numPr>
        <w:rPr>
          <w:sz w:val="28"/>
          <w:szCs w:val="28"/>
        </w:rPr>
      </w:pPr>
      <w:r w:rsidRPr="00A12E27">
        <w:rPr>
          <w:sz w:val="28"/>
          <w:szCs w:val="28"/>
        </w:rPr>
        <w:t>Mihin käytit viimeksi Päikky</w:t>
      </w:r>
      <w:r w:rsidR="00A12E27">
        <w:rPr>
          <w:sz w:val="28"/>
          <w:szCs w:val="28"/>
        </w:rPr>
        <w:t>ä?</w:t>
      </w:r>
      <w:ins w:id="14" w:author="Miro Nieminen" w:date="2014-10-23T18:09:00Z">
        <w:r w:rsidR="00A829CA">
          <w:rPr>
            <w:sz w:val="28"/>
            <w:szCs w:val="28"/>
          </w:rPr>
          <w:br/>
          <w:t>“Kirjasin lapsen sisään juuri hetki sitten”</w:t>
        </w:r>
        <w:r w:rsidR="00A829CA">
          <w:rPr>
            <w:sz w:val="28"/>
            <w:szCs w:val="28"/>
          </w:rPr>
          <w:br/>
        </w:r>
      </w:ins>
    </w:p>
    <w:p w14:paraId="5B7C72D4" w14:textId="4DD3A6ED" w:rsidR="00E777DB" w:rsidRDefault="00E777DB" w:rsidP="00E777DB">
      <w:pPr>
        <w:pStyle w:val="ListParagraph"/>
        <w:numPr>
          <w:ilvl w:val="0"/>
          <w:numId w:val="1"/>
          <w:numberingChange w:id="15" w:author="Sami Vihavainen" w:date="2014-10-22T11:20:00Z" w:original="%1:3:0:."/>
        </w:numPr>
        <w:rPr>
          <w:sz w:val="28"/>
          <w:szCs w:val="28"/>
        </w:rPr>
      </w:pPr>
      <w:r w:rsidRPr="00A12E27">
        <w:rPr>
          <w:sz w:val="28"/>
          <w:szCs w:val="28"/>
        </w:rPr>
        <w:t xml:space="preserve">Kuvaile </w:t>
      </w:r>
      <w:r w:rsidR="00A12E27" w:rsidRPr="00A12E27">
        <w:rPr>
          <w:sz w:val="28"/>
          <w:szCs w:val="28"/>
        </w:rPr>
        <w:t>yleisimpiä tehtäviä,</w:t>
      </w:r>
      <w:r w:rsidR="00A12E27">
        <w:rPr>
          <w:sz w:val="28"/>
          <w:szCs w:val="28"/>
        </w:rPr>
        <w:t xml:space="preserve"> mitä teet Päikyllä päivittäin?</w:t>
      </w:r>
      <w:ins w:id="16" w:author="Miro Nieminen" w:date="2014-10-23T18:09:00Z">
        <w:r w:rsidR="00A3522C">
          <w:rPr>
            <w:sz w:val="28"/>
            <w:szCs w:val="28"/>
          </w:rPr>
          <w:br/>
          <w:t>“Tiedotusviestien tai valokuvien lähettäminen vanhemmille”</w:t>
        </w:r>
        <w:r w:rsidR="00A3522C">
          <w:rPr>
            <w:sz w:val="28"/>
            <w:szCs w:val="28"/>
          </w:rPr>
          <w:br/>
          <w:t>“Hoitoaikojen tarkistaminen, jos kirjallinen päiväkirja on epäsynkassa”</w:t>
        </w:r>
        <w:r w:rsidR="00A3522C">
          <w:rPr>
            <w:sz w:val="28"/>
            <w:szCs w:val="28"/>
          </w:rPr>
          <w:br/>
          <w:t>-&gt; kirjallisessa päiväkirjassa merkitään saapumiset ja poistumiset</w:t>
        </w:r>
      </w:ins>
      <w:ins w:id="17" w:author="Miro Nieminen" w:date="2014-10-23T18:10:00Z">
        <w:r w:rsidR="00A3522C">
          <w:rPr>
            <w:sz w:val="28"/>
            <w:szCs w:val="28"/>
          </w:rPr>
          <w:br/>
        </w:r>
        <w:r w:rsidR="00A3522C">
          <w:rPr>
            <w:sz w:val="28"/>
            <w:szCs w:val="28"/>
          </w:rPr>
          <w:br/>
          <w:t>“Joskus etsin vanhempien yhteystietoja”</w:t>
        </w:r>
        <w:r w:rsidR="00A3522C">
          <w:rPr>
            <w:sz w:val="28"/>
            <w:szCs w:val="28"/>
          </w:rPr>
          <w:br/>
          <w:t>Kysyin hakijoiden tarkistamista kuvien perusteella, tätä ei kuulemma juurikaan käytetä</w:t>
        </w:r>
        <w:r w:rsidR="00A3522C">
          <w:rPr>
            <w:sz w:val="28"/>
            <w:szCs w:val="28"/>
          </w:rPr>
          <w:br/>
        </w:r>
      </w:ins>
    </w:p>
    <w:p w14:paraId="504E240E" w14:textId="7ACBA447" w:rsidR="00520345" w:rsidRDefault="00A12E27">
      <w:pPr>
        <w:pStyle w:val="ListParagraph"/>
        <w:numPr>
          <w:ilvl w:val="0"/>
          <w:numId w:val="1"/>
          <w:ins w:id="18" w:author="Unknown"/>
        </w:numPr>
        <w:rPr>
          <w:sz w:val="28"/>
          <w:szCs w:val="28"/>
        </w:rPr>
      </w:pPr>
      <w:r w:rsidRPr="00D713C0">
        <w:rPr>
          <w:sz w:val="28"/>
          <w:szCs w:val="28"/>
        </w:rPr>
        <w:t>Mikä on viimeisin ongelma, mikä Sinun Päikky-käytössäsi on ilmennyt? Miten selvisit siitä?</w:t>
      </w:r>
      <w:ins w:id="19" w:author="Miro Nieminen" w:date="2014-10-23T18:10:00Z">
        <w:r w:rsidR="00A3522C">
          <w:rPr>
            <w:sz w:val="28"/>
            <w:szCs w:val="28"/>
          </w:rPr>
          <w:br/>
        </w:r>
      </w:ins>
      <w:ins w:id="20" w:author="Miro Nieminen" w:date="2014-10-23T18:14:00Z">
        <w:r w:rsidR="00A3522C">
          <w:rPr>
            <w:sz w:val="28"/>
            <w:szCs w:val="28"/>
          </w:rPr>
          <w:br/>
          <w:t>“viestin lähettämisessä oli tänään ongelma, järjestelmä vain sanoi että viesti ei lähde”</w:t>
        </w:r>
        <w:r w:rsidR="00A3522C">
          <w:rPr>
            <w:sz w:val="28"/>
            <w:szCs w:val="28"/>
          </w:rPr>
          <w:br/>
          <w:t>“En onnistunut kiertämään ongelmaa”</w:t>
        </w:r>
      </w:ins>
      <w:ins w:id="21" w:author="Miro Nieminen" w:date="2014-10-23T18:10:00Z">
        <w:r w:rsidR="00A3522C">
          <w:rPr>
            <w:sz w:val="28"/>
            <w:szCs w:val="28"/>
          </w:rPr>
          <w:br/>
        </w:r>
      </w:ins>
    </w:p>
    <w:p w14:paraId="60C9FC49" w14:textId="5CDC42FA" w:rsidR="00D713C0" w:rsidRDefault="00D713C0" w:rsidP="00D713C0">
      <w:pPr>
        <w:pStyle w:val="ListParagraph"/>
        <w:numPr>
          <w:ilvl w:val="0"/>
          <w:numId w:val="1"/>
          <w:ins w:id="22" w:author="Sami Vihavainen" w:date="2014-10-22T11:27:00Z"/>
        </w:numPr>
        <w:rPr>
          <w:ins w:id="23" w:author="Sami Vihavainen" w:date="2014-10-22T11:27:00Z"/>
          <w:sz w:val="28"/>
          <w:szCs w:val="28"/>
        </w:rPr>
      </w:pPr>
      <w:ins w:id="24" w:author="Sami Vihavainen" w:date="2014-10-22T11:27:00Z">
        <w:r>
          <w:rPr>
            <w:sz w:val="28"/>
            <w:szCs w:val="28"/>
          </w:rPr>
          <w:t>Mitä olette keskustelleet Päikystä kolleegoiden kesken?</w:t>
        </w:r>
      </w:ins>
      <w:ins w:id="25" w:author="Miro Nieminen" w:date="2014-10-23T18:15:00Z">
        <w:r w:rsidR="00A3522C">
          <w:rPr>
            <w:sz w:val="28"/>
            <w:szCs w:val="28"/>
          </w:rPr>
          <w:br/>
          <w:t>“Useimmiten tulee puhuttua jos on jotain ongelmatilanteita”</w:t>
        </w:r>
        <w:r w:rsidR="00A3522C">
          <w:rPr>
            <w:sz w:val="28"/>
            <w:szCs w:val="28"/>
          </w:rPr>
          <w:br/>
        </w:r>
        <w:r w:rsidR="00A3522C">
          <w:rPr>
            <w:sz w:val="28"/>
            <w:szCs w:val="28"/>
          </w:rPr>
          <w:br/>
          <w:t>“Välillä synkkaillaan keskenään että kuka on lähettäny viestejä ja mistä asiasta”</w:t>
        </w:r>
        <w:r w:rsidR="00A3522C">
          <w:rPr>
            <w:sz w:val="28"/>
            <w:szCs w:val="28"/>
          </w:rPr>
          <w:br/>
        </w:r>
        <w:r w:rsidR="00A3522C">
          <w:rPr>
            <w:sz w:val="28"/>
            <w:szCs w:val="28"/>
          </w:rPr>
          <w:br/>
          <w:t>“Kysytään oletko kirjannut lapsen jo jne”</w:t>
        </w:r>
        <w:r w:rsidR="00A3522C">
          <w:rPr>
            <w:sz w:val="28"/>
            <w:szCs w:val="28"/>
          </w:rPr>
          <w:br/>
        </w:r>
      </w:ins>
    </w:p>
    <w:p w14:paraId="3FE05622" w14:textId="69C059FE" w:rsidR="00D713C0" w:rsidRDefault="00D713C0" w:rsidP="00D713C0">
      <w:pPr>
        <w:pStyle w:val="ListParagraph"/>
        <w:numPr>
          <w:ilvl w:val="1"/>
          <w:numId w:val="1"/>
          <w:ins w:id="26" w:author="Sami Vihavainen" w:date="2014-10-22T11:27:00Z"/>
        </w:numPr>
        <w:rPr>
          <w:ins w:id="27" w:author="Sami Vihavainen" w:date="2014-10-22T11:28:00Z"/>
          <w:sz w:val="28"/>
          <w:szCs w:val="28"/>
        </w:rPr>
      </w:pPr>
      <w:ins w:id="28" w:author="Sami Vihavainen" w:date="2014-10-22T11:27:00Z">
        <w:r>
          <w:rPr>
            <w:sz w:val="28"/>
            <w:szCs w:val="28"/>
          </w:rPr>
          <w:t>Entä vanhempien kesken?</w:t>
        </w:r>
      </w:ins>
      <w:ins w:id="29" w:author="Miro Nieminen" w:date="2014-10-23T18:15:00Z">
        <w:r w:rsidR="00A3522C">
          <w:rPr>
            <w:sz w:val="28"/>
            <w:szCs w:val="28"/>
          </w:rPr>
          <w:br/>
          <w:t>“vanhempien kanssa tulee yleensä puheeksi jos he huomaavat jonkin ongelman”</w:t>
        </w:r>
        <w:r w:rsidR="00A3522C">
          <w:rPr>
            <w:sz w:val="28"/>
            <w:szCs w:val="28"/>
          </w:rPr>
          <w:br/>
        </w:r>
        <w:r w:rsidR="00A3522C">
          <w:rPr>
            <w:sz w:val="28"/>
            <w:szCs w:val="28"/>
          </w:rPr>
          <w:br/>
        </w:r>
      </w:ins>
      <w:ins w:id="30" w:author="Miro Nieminen" w:date="2014-10-23T18:16:00Z">
        <w:r w:rsidR="00A74444">
          <w:rPr>
            <w:sz w:val="28"/>
            <w:szCs w:val="28"/>
          </w:rPr>
          <w:t>“Osa vanhemmista käy päivkodin koneella tekemässä hoitosuunnitelman”</w:t>
        </w:r>
        <w:r w:rsidR="00A74444">
          <w:rPr>
            <w:sz w:val="28"/>
            <w:szCs w:val="28"/>
          </w:rPr>
          <w:br/>
        </w:r>
      </w:ins>
    </w:p>
    <w:p w14:paraId="1C55397C" w14:textId="143F1F3A" w:rsidR="00D713C0" w:rsidRDefault="00D713C0" w:rsidP="00D713C0">
      <w:pPr>
        <w:pStyle w:val="ListParagraph"/>
        <w:numPr>
          <w:ilvl w:val="0"/>
          <w:numId w:val="1"/>
          <w:ins w:id="31" w:author="Sami Vihavainen" w:date="2014-10-22T11:28:00Z"/>
        </w:numPr>
        <w:rPr>
          <w:ins w:id="32" w:author="Sami Vihavainen" w:date="2014-10-22T11:28:00Z"/>
          <w:sz w:val="28"/>
          <w:szCs w:val="28"/>
        </w:rPr>
      </w:pPr>
      <w:ins w:id="33" w:author="Sami Vihavainen" w:date="2014-10-22T11:28:00Z">
        <w:r>
          <w:rPr>
            <w:sz w:val="28"/>
            <w:szCs w:val="28"/>
          </w:rPr>
          <w:t>Onko Päikky ainoa kirjanpitoväline vai käytättelö jotain muuta sen lisäksi?</w:t>
        </w:r>
      </w:ins>
      <w:ins w:id="34" w:author="Miro Nieminen" w:date="2014-10-23T18:16:00Z">
        <w:r w:rsidR="00A74444">
          <w:rPr>
            <w:sz w:val="28"/>
            <w:szCs w:val="28"/>
          </w:rPr>
          <w:br/>
        </w:r>
        <w:r w:rsidR="00A74444">
          <w:rPr>
            <w:sz w:val="28"/>
            <w:szCs w:val="28"/>
          </w:rPr>
          <w:br/>
          <w:t>“Pääosin Päikky”</w:t>
        </w:r>
        <w:r w:rsidR="00A74444">
          <w:rPr>
            <w:sz w:val="28"/>
            <w:szCs w:val="28"/>
          </w:rPr>
          <w:br/>
          <w:t>“Tekstareita jonkin verran, sähköposti on jäänyt”</w:t>
        </w:r>
        <w:r w:rsidR="00A74444">
          <w:rPr>
            <w:sz w:val="28"/>
            <w:szCs w:val="28"/>
          </w:rPr>
          <w:br/>
          <w:t>“Jonkin verran</w:t>
        </w:r>
      </w:ins>
      <w:ins w:id="35" w:author="Miro Nieminen" w:date="2014-10-23T18:17:00Z">
        <w:r w:rsidR="00A74444">
          <w:rPr>
            <w:sz w:val="28"/>
            <w:szCs w:val="28"/>
          </w:rPr>
          <w:t xml:space="preserve"> liimaillaan ilmoituksia myös päiväkodin seinälle mistä vanhemmat näkevät ne hakiessaan lapset”</w:t>
        </w:r>
        <w:r w:rsidR="00A74444">
          <w:rPr>
            <w:sz w:val="28"/>
            <w:szCs w:val="28"/>
          </w:rPr>
          <w:br/>
        </w:r>
      </w:ins>
    </w:p>
    <w:p w14:paraId="0C8B0971" w14:textId="5B61348E" w:rsidR="00D713C0" w:rsidDel="009D429A" w:rsidRDefault="00D713C0" w:rsidP="00D713C0">
      <w:pPr>
        <w:pStyle w:val="ListParagraph"/>
        <w:numPr>
          <w:ilvl w:val="1"/>
          <w:numId w:val="1"/>
          <w:ins w:id="36" w:author="Sami Vihavainen" w:date="2014-10-22T11:29:00Z"/>
        </w:numPr>
        <w:rPr>
          <w:ins w:id="37" w:author="Sami Vihavainen" w:date="2014-10-22T11:29:00Z"/>
          <w:del w:id="38" w:author="Miro Nieminen" w:date="2014-10-23T18:19:00Z"/>
          <w:sz w:val="28"/>
          <w:szCs w:val="28"/>
        </w:rPr>
      </w:pPr>
      <w:ins w:id="39" w:author="Sami Vihavainen" w:date="2014-10-22T11:29:00Z">
        <w:del w:id="40" w:author="Miro Nieminen" w:date="2014-10-23T18:19:00Z">
          <w:r w:rsidDel="009D429A">
            <w:rPr>
              <w:sz w:val="28"/>
              <w:szCs w:val="28"/>
            </w:rPr>
            <w:delText>Jos kyllä, niin mitä ja miksi? Mitä Päikystä puuttuu</w:delText>
          </w:r>
        </w:del>
      </w:ins>
    </w:p>
    <w:p w14:paraId="4CF5DACA" w14:textId="4C8C2603" w:rsidR="00752ED2" w:rsidDel="009D429A" w:rsidRDefault="00D713C0" w:rsidP="00D713C0">
      <w:pPr>
        <w:pStyle w:val="ListParagraph"/>
        <w:numPr>
          <w:ilvl w:val="2"/>
          <w:numId w:val="1"/>
          <w:ins w:id="41" w:author="Sami Vihavainen" w:date="2014-10-22T11:21:00Z"/>
        </w:numPr>
        <w:rPr>
          <w:ins w:id="42" w:author="Sami Vihavainen" w:date="2014-10-22T11:31:00Z"/>
          <w:del w:id="43" w:author="Miro Nieminen" w:date="2014-10-23T18:19:00Z"/>
          <w:sz w:val="28"/>
          <w:szCs w:val="28"/>
        </w:rPr>
      </w:pPr>
      <w:ins w:id="44" w:author="Sami Vihavainen" w:date="2014-10-22T11:29:00Z">
        <w:del w:id="45" w:author="Miro Nieminen" w:date="2014-10-23T18:19:00Z">
          <w:r w:rsidDel="009D429A">
            <w:rPr>
              <w:sz w:val="28"/>
              <w:szCs w:val="28"/>
            </w:rPr>
            <w:delText>Featureita</w:delText>
          </w:r>
        </w:del>
      </w:ins>
      <w:ins w:id="46" w:author="Sami Vihavainen" w:date="2014-10-22T11:30:00Z">
        <w:del w:id="47" w:author="Miro Nieminen" w:date="2014-10-23T18:19:00Z">
          <w:r w:rsidR="00752ED2" w:rsidDel="009D429A">
            <w:rPr>
              <w:sz w:val="28"/>
              <w:szCs w:val="28"/>
            </w:rPr>
            <w:delText>?</w:delText>
          </w:r>
        </w:del>
      </w:ins>
      <w:ins w:id="48" w:author="Sami Vihavainen" w:date="2014-10-22T11:29:00Z">
        <w:del w:id="49" w:author="Miro Nieminen" w:date="2014-10-23T18:19:00Z">
          <w:r w:rsidDel="009D429A">
            <w:rPr>
              <w:sz w:val="28"/>
              <w:szCs w:val="28"/>
            </w:rPr>
            <w:delText>, ei luotettava</w:delText>
          </w:r>
        </w:del>
      </w:ins>
      <w:ins w:id="50" w:author="Sami Vihavainen" w:date="2014-10-22T11:30:00Z">
        <w:del w:id="51" w:author="Miro Nieminen" w:date="2014-10-23T18:19:00Z">
          <w:r w:rsidR="00752ED2" w:rsidDel="009D429A">
            <w:rPr>
              <w:sz w:val="28"/>
              <w:szCs w:val="28"/>
            </w:rPr>
            <w:delText>?</w:delText>
          </w:r>
        </w:del>
      </w:ins>
      <w:ins w:id="52" w:author="Sami Vihavainen" w:date="2014-10-22T11:29:00Z">
        <w:del w:id="53" w:author="Miro Nieminen" w:date="2014-10-23T18:19:00Z">
          <w:r w:rsidR="00752ED2" w:rsidDel="009D429A">
            <w:rPr>
              <w:sz w:val="28"/>
              <w:szCs w:val="28"/>
            </w:rPr>
            <w:delText>, hankala käyttää?</w:delText>
          </w:r>
        </w:del>
      </w:ins>
    </w:p>
    <w:p w14:paraId="0ED74DB4" w14:textId="77777777" w:rsidR="00D713C0" w:rsidRDefault="00752ED2" w:rsidP="00752ED2">
      <w:pPr>
        <w:pStyle w:val="ListParagraph"/>
        <w:numPr>
          <w:ilvl w:val="0"/>
          <w:numId w:val="1"/>
          <w:ins w:id="54" w:author="Sami Vihavainen" w:date="2014-10-22T11:31:00Z"/>
        </w:numPr>
        <w:rPr>
          <w:ins w:id="55" w:author="Sami Vihavainen" w:date="2014-10-22T11:30:00Z"/>
          <w:sz w:val="28"/>
          <w:szCs w:val="28"/>
        </w:rPr>
      </w:pPr>
      <w:ins w:id="56" w:author="Sami Vihavainen" w:date="2014-10-22T11:31:00Z">
        <w:r>
          <w:rPr>
            <w:sz w:val="28"/>
            <w:szCs w:val="28"/>
          </w:rPr>
          <w:t>Ole hyvä ja näytä kuinka kirjaat lapsen Päikkyyn</w:t>
        </w:r>
      </w:ins>
      <w:ins w:id="57" w:author="Sami Vihavainen" w:date="2014-10-22T11:32:00Z">
        <w:r>
          <w:rPr>
            <w:sz w:val="28"/>
            <w:szCs w:val="28"/>
          </w:rPr>
          <w:t>/pois Päikystä [</w:t>
        </w:r>
      </w:ins>
      <w:ins w:id="58" w:author="Sami Vihavainen" w:date="2014-10-22T11:33:00Z">
        <w:r>
          <w:rPr>
            <w:sz w:val="28"/>
            <w:szCs w:val="28"/>
          </w:rPr>
          <w:t>S</w:t>
        </w:r>
      </w:ins>
      <w:ins w:id="59" w:author="Sami Vihavainen" w:date="2014-10-22T11:32:00Z">
        <w:r>
          <w:rPr>
            <w:sz w:val="28"/>
            <w:szCs w:val="28"/>
          </w:rPr>
          <w:t>euraa miten tekee ja pyydä käyttäjää selittämään ääneen mitä tekee samalla kun tekee</w:t>
        </w:r>
      </w:ins>
      <w:ins w:id="60" w:author="Sami Vihavainen" w:date="2014-10-22T11:33:00Z">
        <w:r>
          <w:rPr>
            <w:sz w:val="28"/>
            <w:szCs w:val="28"/>
          </w:rPr>
          <w:t>. Voi tehdä myös muita toimintoja Päikyllä]</w:t>
        </w:r>
      </w:ins>
      <w:ins w:id="61" w:author="Sami Vihavainen" w:date="2014-10-22T11:32:00Z">
        <w:r>
          <w:rPr>
            <w:sz w:val="28"/>
            <w:szCs w:val="28"/>
          </w:rPr>
          <w:t xml:space="preserve"> </w:t>
        </w:r>
      </w:ins>
      <w:ins w:id="62" w:author="Sami Vihavainen" w:date="2014-10-22T11:29:00Z">
        <w:r w:rsidR="00D713C0">
          <w:rPr>
            <w:sz w:val="28"/>
            <w:szCs w:val="28"/>
          </w:rPr>
          <w:t xml:space="preserve"> </w:t>
        </w:r>
      </w:ins>
    </w:p>
    <w:p w14:paraId="74CCAF74" w14:textId="77777777" w:rsidR="00752ED2" w:rsidRPr="00752ED2" w:rsidRDefault="00752ED2">
      <w:pPr>
        <w:numPr>
          <w:ins w:id="63" w:author="Sami Vihavainen" w:date="2014-10-22T11:30:00Z"/>
        </w:numPr>
        <w:ind w:left="1980"/>
        <w:rPr>
          <w:ins w:id="64" w:author="Sami Vihavainen" w:date="2014-10-22T11:21:00Z"/>
          <w:sz w:val="28"/>
          <w:szCs w:val="28"/>
        </w:rPr>
        <w:pPrChange w:id="65" w:author="Sami Vihavainen" w:date="2014-10-22T11:30:00Z">
          <w:pPr>
            <w:pStyle w:val="ListParagraph"/>
            <w:numPr>
              <w:ilvl w:val="2"/>
              <w:numId w:val="1"/>
            </w:numPr>
            <w:ind w:left="2160" w:hanging="180"/>
          </w:pPr>
        </w:pPrChange>
      </w:pPr>
    </w:p>
    <w:p w14:paraId="6B73F6C4" w14:textId="6EAE158F" w:rsidR="00752ED2" w:rsidRPr="00752ED2" w:rsidRDefault="003B3A1B" w:rsidP="00752ED2">
      <w:pPr>
        <w:pStyle w:val="ListParagraph"/>
        <w:numPr>
          <w:ilvl w:val="0"/>
          <w:numId w:val="1"/>
          <w:ins w:id="66" w:author="Sami Vihavainen" w:date="2014-10-22T11:36:00Z"/>
        </w:numPr>
        <w:rPr>
          <w:ins w:id="67" w:author="Sami Vihavainen" w:date="2014-10-22T11:36:00Z"/>
          <w:sz w:val="28"/>
          <w:szCs w:val="28"/>
          <w:rPrChange w:id="68" w:author="Sami Vihavainen" w:date="2014-10-22T11:39:00Z">
            <w:rPr>
              <w:ins w:id="69" w:author="Sami Vihavainen" w:date="2014-10-22T11:36:00Z"/>
            </w:rPr>
          </w:rPrChange>
        </w:rPr>
      </w:pPr>
      <w:del w:id="70" w:author="Sami Vihavainen" w:date="2014-10-22T11:21:00Z">
        <w:r w:rsidRPr="00D713C0" w:rsidDel="00D713C0">
          <w:rPr>
            <w:sz w:val="28"/>
            <w:szCs w:val="28"/>
          </w:rPr>
          <w:br/>
        </w:r>
        <w:r w:rsidR="007C2BD1" w:rsidRPr="00D713C0" w:rsidDel="00D713C0">
          <w:rPr>
            <w:sz w:val="28"/>
            <w:szCs w:val="28"/>
          </w:rPr>
          <w:br/>
        </w:r>
      </w:del>
      <w:ins w:id="71" w:author="Sami Vihavainen" w:date="2014-10-22T11:21:00Z">
        <w:r w:rsidR="00D713C0" w:rsidRPr="00D713C0">
          <w:rPr>
            <w:sz w:val="28"/>
            <w:szCs w:val="28"/>
          </w:rPr>
          <w:t>Kuinka ymmärrät sanan offline-moodi</w:t>
        </w:r>
        <w:r w:rsidR="00D713C0">
          <w:rPr>
            <w:sz w:val="28"/>
            <w:szCs w:val="28"/>
          </w:rPr>
          <w:t>?</w:t>
        </w:r>
      </w:ins>
      <w:ins w:id="72" w:author="Miro Nieminen" w:date="2014-10-23T18:19:00Z">
        <w:r w:rsidR="009D429A">
          <w:rPr>
            <w:sz w:val="28"/>
            <w:szCs w:val="28"/>
          </w:rPr>
          <w:br/>
          <w:t>“Varmaankaan sillon ei ole vekrkoyhteyttä”</w:t>
        </w:r>
      </w:ins>
    </w:p>
    <w:p w14:paraId="5ACEA055" w14:textId="2F31667C" w:rsidR="00752ED2" w:rsidRPr="00D713C0" w:rsidRDefault="00752ED2" w:rsidP="00D713C0">
      <w:pPr>
        <w:pStyle w:val="ListParagraph"/>
        <w:numPr>
          <w:ilvl w:val="0"/>
          <w:numId w:val="1"/>
          <w:ins w:id="73" w:author="Sami Vihavainen" w:date="2014-10-22T11:36:00Z"/>
        </w:numPr>
        <w:rPr>
          <w:sz w:val="28"/>
          <w:szCs w:val="28"/>
        </w:rPr>
      </w:pPr>
      <w:ins w:id="74" w:author="Sami Vihavainen" w:date="2014-10-22T11:36:00Z">
        <w:r>
          <w:rPr>
            <w:sz w:val="28"/>
            <w:szCs w:val="28"/>
          </w:rPr>
          <w:t>Jos Päikky menee offline-moodiin mitä mielestäsi silloin tapahtuu.</w:t>
        </w:r>
      </w:ins>
      <w:ins w:id="75" w:author="Miro Nieminen" w:date="2014-10-23T18:19:00Z">
        <w:r w:rsidR="009D429A">
          <w:rPr>
            <w:sz w:val="28"/>
            <w:szCs w:val="28"/>
          </w:rPr>
          <w:br/>
          <w:t>“Mikään ei toimi *naurua*”</w:t>
        </w:r>
        <w:r w:rsidR="009D429A">
          <w:rPr>
            <w:sz w:val="28"/>
            <w:szCs w:val="28"/>
          </w:rPr>
          <w:br/>
          <w:t>“Viestiä ei saa lähetettyä”,</w:t>
        </w:r>
        <w:r w:rsidR="009D429A">
          <w:rPr>
            <w:sz w:val="28"/>
            <w:szCs w:val="28"/>
          </w:rPr>
          <w:br/>
          <w:t>“verkot varmaan huonot”</w:t>
        </w:r>
        <w:r w:rsidR="009D429A">
          <w:rPr>
            <w:sz w:val="28"/>
            <w:szCs w:val="28"/>
          </w:rPr>
          <w:br/>
        </w:r>
      </w:ins>
    </w:p>
    <w:p w14:paraId="43E9C2B5" w14:textId="77777777" w:rsidR="00A12E27" w:rsidRDefault="00A12E27" w:rsidP="00E777DB">
      <w:pPr>
        <w:pStyle w:val="ListParagraph"/>
        <w:numPr>
          <w:ilvl w:val="0"/>
          <w:numId w:val="1"/>
          <w:numberingChange w:id="76" w:author="Sami Vihavainen" w:date="2014-10-22T11:20:00Z" w:original="%1:5:0:."/>
        </w:numPr>
        <w:rPr>
          <w:sz w:val="28"/>
          <w:szCs w:val="28"/>
        </w:rPr>
      </w:pPr>
      <w:r>
        <w:rPr>
          <w:sz w:val="28"/>
          <w:szCs w:val="28"/>
        </w:rPr>
        <w:t>Oletko tie</w:t>
      </w:r>
      <w:r w:rsidR="003B3A1B">
        <w:rPr>
          <w:sz w:val="28"/>
          <w:szCs w:val="28"/>
        </w:rPr>
        <w:t>toinen Päikyn offline-moodista?</w:t>
      </w:r>
    </w:p>
    <w:p w14:paraId="79DF6DD2" w14:textId="77777777" w:rsidR="00D713C0" w:rsidRPr="00D713C0" w:rsidRDefault="00D713C0" w:rsidP="00E777DB">
      <w:pPr>
        <w:pStyle w:val="ListParagraph"/>
        <w:numPr>
          <w:ilvl w:val="0"/>
          <w:numId w:val="1"/>
          <w:ins w:id="77" w:author="Sami Vihavainen" w:date="2014-10-22T11:20:00Z"/>
        </w:numPr>
        <w:rPr>
          <w:ins w:id="78" w:author="Sami Vihavainen" w:date="2014-10-22T11:20:00Z"/>
          <w:sz w:val="28"/>
          <w:szCs w:val="28"/>
        </w:rPr>
      </w:pPr>
      <w:ins w:id="79" w:author="Sami Vihavainen" w:date="2014-10-22T11:20:00Z">
        <w:r>
          <w:rPr>
            <w:sz w:val="28"/>
            <w:szCs w:val="28"/>
          </w:rPr>
          <w:t>Näytä ja kerro kuinka Päikky mielestäsi kertoo onko se online vai offline-moodissa</w:t>
        </w:r>
      </w:ins>
      <w:ins w:id="80" w:author="Sami Vihavainen" w:date="2014-10-22T11:23:00Z">
        <w:r>
          <w:rPr>
            <w:sz w:val="28"/>
            <w:szCs w:val="28"/>
          </w:rPr>
          <w:t>.</w:t>
        </w:r>
      </w:ins>
    </w:p>
    <w:p w14:paraId="0B8509DA" w14:textId="378113E4" w:rsidR="003B3A1B" w:rsidRDefault="003B3A1B" w:rsidP="00E777DB">
      <w:pPr>
        <w:pStyle w:val="ListParagraph"/>
        <w:numPr>
          <w:ilvl w:val="0"/>
          <w:numId w:val="1"/>
          <w:numberingChange w:id="81" w:author="Sami Vihavainen" w:date="2014-10-22T11:20:00Z" w:original="%1:6:0:."/>
        </w:numPr>
        <w:rPr>
          <w:sz w:val="28"/>
          <w:szCs w:val="28"/>
        </w:rPr>
      </w:pPr>
      <w:r>
        <w:rPr>
          <w:sz w:val="28"/>
          <w:szCs w:val="28"/>
        </w:rPr>
        <w:lastRenderedPageBreak/>
        <w:t>Huomaatko aina, jos Päikky menee offline-moodiin?</w:t>
      </w:r>
      <w:ins w:id="82" w:author="Miro Nieminen" w:date="2014-10-23T18:20:00Z">
        <w:r w:rsidR="009D429A">
          <w:rPr>
            <w:sz w:val="28"/>
            <w:szCs w:val="28"/>
          </w:rPr>
          <w:br/>
          <w:t>“kyllä, sitä yläpalkkia ei voi olla huomaamatta”</w:t>
        </w:r>
      </w:ins>
    </w:p>
    <w:p w14:paraId="09D7ADB7" w14:textId="543CA083" w:rsidR="00E03B83" w:rsidRDefault="00A12E27" w:rsidP="00E03B83">
      <w:pPr>
        <w:pStyle w:val="ListParagraph"/>
        <w:numPr>
          <w:ilvl w:val="0"/>
          <w:numId w:val="1"/>
        </w:numPr>
        <w:rPr>
          <w:ins w:id="83" w:author="Sami Vihavainen" w:date="2014-10-22T11:41:00Z"/>
          <w:sz w:val="28"/>
          <w:szCs w:val="28"/>
        </w:rPr>
      </w:pPr>
      <w:r>
        <w:rPr>
          <w:sz w:val="28"/>
          <w:szCs w:val="28"/>
        </w:rPr>
        <w:t>Kuinka usein käyttäessäsi Päikkyä järjestelmä menee offline-moodiin?</w:t>
      </w:r>
      <w:ins w:id="84" w:author="Miro Nieminen" w:date="2014-10-23T18:20:00Z">
        <w:r w:rsidR="009D429A">
          <w:rPr>
            <w:sz w:val="28"/>
            <w:szCs w:val="28"/>
          </w:rPr>
          <w:br/>
          <w:t>“Ei päivittäin mutta viikottain”</w:t>
        </w:r>
      </w:ins>
    </w:p>
    <w:p w14:paraId="322FFDD4" w14:textId="7F35237F" w:rsidR="00E03B83" w:rsidRPr="00E03B83" w:rsidRDefault="00E03B83" w:rsidP="00E03B83">
      <w:pPr>
        <w:pStyle w:val="ListParagraph"/>
        <w:numPr>
          <w:ilvl w:val="0"/>
          <w:numId w:val="1"/>
          <w:ins w:id="85" w:author="Sami Vihavainen" w:date="2014-10-22T11:41:00Z"/>
        </w:numPr>
        <w:rPr>
          <w:ins w:id="86" w:author="Sami Vihavainen" w:date="2014-10-22T11:40:00Z"/>
          <w:sz w:val="28"/>
          <w:szCs w:val="28"/>
        </w:rPr>
      </w:pPr>
      <w:ins w:id="87" w:author="Sami Vihavainen" w:date="2014-10-22T11:40:00Z">
        <w:r w:rsidRPr="00E03B83">
          <w:rPr>
            <w:sz w:val="28"/>
            <w:szCs w:val="28"/>
          </w:rPr>
          <w:t>Mitä teet jos huomaat että Päikky menee offline-moodiin?</w:t>
        </w:r>
      </w:ins>
      <w:ins w:id="88" w:author="Miro Nieminen" w:date="2014-10-23T18:20:00Z">
        <w:r w:rsidR="009D429A">
          <w:rPr>
            <w:sz w:val="28"/>
            <w:szCs w:val="28"/>
          </w:rPr>
          <w:br/>
        </w:r>
        <w:r w:rsidR="009D429A">
          <w:rPr>
            <w:sz w:val="28"/>
            <w:szCs w:val="28"/>
          </w:rPr>
          <w:br/>
        </w:r>
      </w:ins>
      <w:ins w:id="89" w:author="Miro Nieminen" w:date="2014-10-23T18:24:00Z">
        <w:r w:rsidR="009D429A">
          <w:rPr>
            <w:sz w:val="28"/>
            <w:szCs w:val="28"/>
          </w:rPr>
          <w:t>“Pyrin jatkamaan lasten kirjaamista normaaliin tapaan, aina ei onnistu kuitenkaan, järjestelmä saattaa mennä niin jumiin”</w:t>
        </w:r>
      </w:ins>
      <w:ins w:id="90" w:author="Miro Nieminen" w:date="2014-10-23T18:26:00Z">
        <w:r w:rsidR="009D429A">
          <w:rPr>
            <w:sz w:val="28"/>
            <w:szCs w:val="28"/>
          </w:rPr>
          <w:br/>
        </w:r>
        <w:r w:rsidR="009D429A">
          <w:rPr>
            <w:sz w:val="28"/>
            <w:szCs w:val="28"/>
          </w:rPr>
          <w:br/>
          <w:t>“Pääosin toimin normaalisti, lähinnä tulee pieniä hitauksia ja odottamisia”</w:t>
        </w:r>
      </w:ins>
      <w:ins w:id="91" w:author="Miro Nieminen" w:date="2014-10-23T18:20:00Z">
        <w:r w:rsidR="009D429A">
          <w:rPr>
            <w:sz w:val="28"/>
            <w:szCs w:val="28"/>
          </w:rPr>
          <w:br/>
        </w:r>
      </w:ins>
    </w:p>
    <w:p w14:paraId="76297844" w14:textId="77777777" w:rsidR="00E03B83" w:rsidRDefault="00E03B83" w:rsidP="00E03B83">
      <w:pPr>
        <w:pStyle w:val="ListParagraph"/>
        <w:numPr>
          <w:ilvl w:val="1"/>
          <w:numId w:val="1"/>
          <w:ins w:id="92" w:author="Sami Vihavainen" w:date="2014-10-22T11:41:00Z"/>
        </w:numPr>
        <w:rPr>
          <w:ins w:id="93" w:author="Sami Vihavainen" w:date="2014-10-22T11:41:00Z"/>
          <w:sz w:val="28"/>
          <w:szCs w:val="28"/>
        </w:rPr>
      </w:pPr>
      <w:ins w:id="94" w:author="Sami Vihavainen" w:date="2014-10-22T11:41:00Z">
        <w:r>
          <w:rPr>
            <w:sz w:val="28"/>
            <w:szCs w:val="28"/>
          </w:rPr>
          <w:t>Esim. jatkaako käyttöä normaalisti huomioiden offline-moodin rajoitukset?</w:t>
        </w:r>
      </w:ins>
    </w:p>
    <w:p w14:paraId="2FF7C922" w14:textId="5617BDBC" w:rsidR="00E03B83" w:rsidRDefault="00E03B83" w:rsidP="00E03B83">
      <w:pPr>
        <w:pStyle w:val="ListParagraph"/>
        <w:numPr>
          <w:ilvl w:val="1"/>
          <w:numId w:val="1"/>
          <w:ins w:id="95" w:author="Sami Vihavainen" w:date="2014-10-22T11:42:00Z"/>
        </w:numPr>
        <w:rPr>
          <w:ins w:id="96" w:author="Sami Vihavainen" w:date="2014-10-22T11:42:00Z"/>
          <w:sz w:val="28"/>
          <w:szCs w:val="28"/>
        </w:rPr>
      </w:pPr>
      <w:ins w:id="97" w:author="Sami Vihavainen" w:date="2014-10-22T11:42:00Z">
        <w:r>
          <w:rPr>
            <w:sz w:val="28"/>
            <w:szCs w:val="28"/>
          </w:rPr>
          <w:t>Vaihtaa paikkaan, jossa verkko toimii</w:t>
        </w:r>
      </w:ins>
      <w:ins w:id="98" w:author="Miro Nieminen" w:date="2014-10-23T18:21:00Z">
        <w:r w:rsidR="009D429A">
          <w:rPr>
            <w:sz w:val="28"/>
            <w:szCs w:val="28"/>
          </w:rPr>
          <w:br/>
          <w:t>“no vähän yrittänyt nostaa esimerkiksi korkeammalle puhelinta (!!!), mutta en ole suuremmin lähtenyt uutta paikkaa hakemaan”</w:t>
        </w:r>
      </w:ins>
    </w:p>
    <w:p w14:paraId="4FEBDDB7" w14:textId="77777777" w:rsidR="00E03B83" w:rsidRDefault="00E03B83" w:rsidP="00E03B83">
      <w:pPr>
        <w:pStyle w:val="ListParagraph"/>
        <w:numPr>
          <w:ilvl w:val="1"/>
          <w:numId w:val="1"/>
          <w:ins w:id="99" w:author="Sami Vihavainen" w:date="2014-10-22T11:42:00Z"/>
        </w:numPr>
        <w:rPr>
          <w:ins w:id="100" w:author="Sami Vihavainen" w:date="2014-10-22T11:42:00Z"/>
          <w:sz w:val="28"/>
          <w:szCs w:val="28"/>
        </w:rPr>
      </w:pPr>
      <w:ins w:id="101" w:author="Sami Vihavainen" w:date="2014-10-22T11:42:00Z">
        <w:r>
          <w:rPr>
            <w:sz w:val="28"/>
            <w:szCs w:val="28"/>
          </w:rPr>
          <w:t>Kirjaa tapahtuman kolleegan verkossa olevalla Päikyllä</w:t>
        </w:r>
      </w:ins>
    </w:p>
    <w:p w14:paraId="26A59072" w14:textId="7A8BDF42" w:rsidR="00E03B83" w:rsidRDefault="00E03B83" w:rsidP="00E03B83">
      <w:pPr>
        <w:pStyle w:val="ListParagraph"/>
        <w:numPr>
          <w:ilvl w:val="1"/>
          <w:numId w:val="1"/>
          <w:ins w:id="102" w:author="Sami Vihavainen" w:date="2014-10-22T11:42:00Z"/>
        </w:numPr>
        <w:rPr>
          <w:ins w:id="103" w:author="Sami Vihavainen" w:date="2014-10-22T11:42:00Z"/>
          <w:sz w:val="28"/>
          <w:szCs w:val="28"/>
        </w:rPr>
      </w:pPr>
      <w:ins w:id="104" w:author="Sami Vihavainen" w:date="2014-10-22T11:42:00Z">
        <w:r>
          <w:rPr>
            <w:sz w:val="28"/>
            <w:szCs w:val="28"/>
          </w:rPr>
          <w:t>Kirjaa tapahtuman paperille</w:t>
        </w:r>
      </w:ins>
      <w:ins w:id="105" w:author="Miro Nieminen" w:date="2014-10-23T18:23:00Z">
        <w:r w:rsidR="009D429A">
          <w:rPr>
            <w:sz w:val="28"/>
            <w:szCs w:val="28"/>
          </w:rPr>
          <w:br/>
          <w:t>“Ei ole tarvinnut viimeaikoina tällaista”</w:t>
        </w:r>
      </w:ins>
    </w:p>
    <w:p w14:paraId="38A32C86" w14:textId="77777777" w:rsidR="00E03B83" w:rsidRDefault="00E03B83" w:rsidP="00E03B83">
      <w:pPr>
        <w:pStyle w:val="ListParagraph"/>
        <w:numPr>
          <w:ilvl w:val="1"/>
          <w:numId w:val="1"/>
          <w:ins w:id="106" w:author="Sami Vihavainen" w:date="2014-10-22T11:43:00Z"/>
        </w:numPr>
        <w:rPr>
          <w:ins w:id="107" w:author="Sami Vihavainen" w:date="2014-10-22T11:43:00Z"/>
          <w:sz w:val="28"/>
          <w:szCs w:val="28"/>
        </w:rPr>
      </w:pPr>
      <w:ins w:id="108" w:author="Sami Vihavainen" w:date="2014-10-22T11:43:00Z">
        <w:r>
          <w:rPr>
            <w:sz w:val="28"/>
            <w:szCs w:val="28"/>
          </w:rPr>
          <w:t>Jotain muuta, mitä</w:t>
        </w:r>
        <w:r w:rsidRPr="00E03B83">
          <w:rPr>
            <w:sz w:val="28"/>
            <w:szCs w:val="28"/>
          </w:rPr>
          <w:t>?</w:t>
        </w:r>
      </w:ins>
    </w:p>
    <w:p w14:paraId="66EFD29D" w14:textId="77777777" w:rsidR="00E03B83" w:rsidRPr="00E03B83" w:rsidRDefault="00E03B83">
      <w:pPr>
        <w:numPr>
          <w:ins w:id="109" w:author="Sami Vihavainen" w:date="2014-10-22T11:43:00Z"/>
        </w:numPr>
        <w:ind w:left="1080"/>
        <w:rPr>
          <w:ins w:id="110" w:author="Sami Vihavainen" w:date="2014-10-22T11:36:00Z"/>
          <w:sz w:val="28"/>
          <w:szCs w:val="28"/>
        </w:rPr>
        <w:pPrChange w:id="111" w:author="Sami Vihavainen" w:date="2014-10-22T11:43:00Z">
          <w:pPr>
            <w:pStyle w:val="ListParagraph"/>
            <w:numPr>
              <w:ilvl w:val="1"/>
              <w:numId w:val="1"/>
            </w:numPr>
            <w:ind w:left="1440" w:hanging="360"/>
          </w:pPr>
        </w:pPrChange>
      </w:pPr>
      <w:ins w:id="112" w:author="Sami Vihavainen" w:date="2014-10-22T11:41:00Z">
        <w:r w:rsidRPr="00E03B83">
          <w:rPr>
            <w:sz w:val="28"/>
            <w:szCs w:val="28"/>
          </w:rPr>
          <w:t xml:space="preserve"> </w:t>
        </w:r>
      </w:ins>
    </w:p>
    <w:p w14:paraId="196FCB3F" w14:textId="04257862" w:rsidR="00752ED2" w:rsidRDefault="00752ED2" w:rsidP="00E777DB">
      <w:pPr>
        <w:pStyle w:val="ListParagraph"/>
        <w:numPr>
          <w:ilvl w:val="0"/>
          <w:numId w:val="1"/>
          <w:ins w:id="113" w:author="Sami Vihavainen" w:date="2014-10-22T11:36:00Z"/>
        </w:numPr>
        <w:rPr>
          <w:ins w:id="114" w:author="Sami Vihavainen" w:date="2014-10-22T11:39:00Z"/>
          <w:sz w:val="28"/>
          <w:szCs w:val="28"/>
        </w:rPr>
      </w:pPr>
      <w:ins w:id="115" w:author="Sami Vihavainen" w:date="2014-10-22T11:39:00Z">
        <w:r>
          <w:rPr>
            <w:sz w:val="28"/>
            <w:szCs w:val="28"/>
          </w:rPr>
          <w:t>Onko jotain erityisiä paikkoja jossa Päikky menee offline-moodiin?</w:t>
        </w:r>
      </w:ins>
      <w:ins w:id="116" w:author="Miro Nieminen" w:date="2014-10-23T18:26:00Z">
        <w:r w:rsidR="00C94A0C">
          <w:rPr>
            <w:sz w:val="28"/>
            <w:szCs w:val="28"/>
          </w:rPr>
          <w:br/>
        </w:r>
        <w:r w:rsidR="00C94A0C">
          <w:rPr>
            <w:sz w:val="28"/>
            <w:szCs w:val="28"/>
          </w:rPr>
          <w:br/>
          <w:t>“En ole ainakaan huomannut, että olisi”</w:t>
        </w:r>
      </w:ins>
    </w:p>
    <w:p w14:paraId="70D4ED2D" w14:textId="6CDB44AF" w:rsidR="003B3A1B" w:rsidRPr="00C94A0C" w:rsidRDefault="00E03B83" w:rsidP="00C94A0C">
      <w:pPr>
        <w:numPr>
          <w:ins w:id="117" w:author="Sami Vihavainen" w:date="2014-10-22T11:40:00Z"/>
        </w:numPr>
        <w:rPr>
          <w:sz w:val="28"/>
          <w:szCs w:val="28"/>
          <w:rPrChange w:id="118" w:author="Miro Nieminen" w:date="2014-10-23T18:26:00Z">
            <w:rPr/>
          </w:rPrChange>
        </w:rPr>
        <w:pPrChange w:id="119" w:author="Miro Nieminen" w:date="2014-10-23T18:26:00Z">
          <w:pPr>
            <w:pStyle w:val="ListParagraph"/>
            <w:numPr>
              <w:ilvl w:val="1"/>
              <w:numId w:val="1"/>
            </w:numPr>
            <w:ind w:left="1440" w:hanging="360"/>
          </w:pPr>
        </w:pPrChange>
      </w:pPr>
      <w:ins w:id="120" w:author="Sami Vihavainen" w:date="2014-10-22T11:40:00Z">
        <w:del w:id="121" w:author="Miro Nieminen" w:date="2014-10-23T18:26:00Z">
          <w:r w:rsidRPr="00C94A0C" w:rsidDel="00C94A0C">
            <w:rPr>
              <w:sz w:val="28"/>
              <w:szCs w:val="28"/>
              <w:rPrChange w:id="122" w:author="Miro Nieminen" w:date="2014-10-23T18:26:00Z">
                <w:rPr/>
              </w:rPrChange>
            </w:rPr>
            <w:delText>Vältätkö niitä paikkoja?</w:delText>
          </w:r>
        </w:del>
      </w:ins>
      <w:del w:id="123" w:author="Sami Vihavainen" w:date="2014-10-22T11:36:00Z">
        <w:r w:rsidR="00A12E27" w:rsidRPr="00C94A0C" w:rsidDel="00752ED2">
          <w:rPr>
            <w:sz w:val="28"/>
            <w:szCs w:val="28"/>
            <w:rPrChange w:id="124" w:author="Miro Nieminen" w:date="2014-10-23T18:26:00Z">
              <w:rPr/>
            </w:rPrChange>
          </w:rPr>
          <w:delText xml:space="preserve"> </w:delText>
        </w:r>
      </w:del>
    </w:p>
    <w:p w14:paraId="339BC784" w14:textId="65D82B85" w:rsidR="00A12E27" w:rsidRDefault="00A12E27" w:rsidP="00E777DB">
      <w:pPr>
        <w:pStyle w:val="ListParagraph"/>
        <w:numPr>
          <w:ilvl w:val="0"/>
          <w:numId w:val="1"/>
          <w:numberingChange w:id="125" w:author="Sami Vihavainen" w:date="2014-10-22T11:20:00Z" w:original="%1:8:0:."/>
        </w:numPr>
        <w:rPr>
          <w:sz w:val="28"/>
          <w:szCs w:val="28"/>
        </w:rPr>
      </w:pPr>
      <w:r>
        <w:rPr>
          <w:sz w:val="28"/>
          <w:szCs w:val="28"/>
        </w:rPr>
        <w:t>Kuinka pitkiä aikoja järjestelmä pysyy offline-moodissa kerran siihen mentyään?</w:t>
      </w:r>
      <w:ins w:id="126" w:author="Miro Nieminen" w:date="2014-10-23T18:27:00Z">
        <w:r w:rsidR="00C94A0C">
          <w:rPr>
            <w:sz w:val="28"/>
            <w:szCs w:val="28"/>
          </w:rPr>
          <w:br/>
        </w:r>
      </w:ins>
      <w:ins w:id="127" w:author="Miro Nieminen" w:date="2014-10-23T18:26:00Z">
        <w:r w:rsidR="00C94A0C">
          <w:rPr>
            <w:sz w:val="28"/>
            <w:szCs w:val="28"/>
          </w:rPr>
          <w:br/>
          <w:t>“Mitäköhän osaisin sanoa, kun yleensä hylkään puhelimen hetkeksi kun offline-moodi tulee</w:t>
        </w:r>
      </w:ins>
      <w:ins w:id="128" w:author="Miro Nieminen" w:date="2014-10-23T18:27:00Z">
        <w:r w:rsidR="00C94A0C">
          <w:rPr>
            <w:sz w:val="28"/>
            <w:szCs w:val="28"/>
          </w:rPr>
          <w:t>”</w:t>
        </w:r>
        <w:r w:rsidR="00C94A0C">
          <w:rPr>
            <w:sz w:val="28"/>
            <w:szCs w:val="28"/>
          </w:rPr>
          <w:br/>
          <w:t>“Vaikea arvioida, toisinaan muutamia minuutteja, korkeintaan joitakin kymmeniä minuutteja”</w:t>
        </w:r>
      </w:ins>
      <w:ins w:id="129" w:author="Miro Nieminen" w:date="2014-10-23T18:26:00Z">
        <w:r w:rsidR="00C94A0C">
          <w:rPr>
            <w:sz w:val="28"/>
            <w:szCs w:val="28"/>
          </w:rPr>
          <w:br/>
        </w:r>
      </w:ins>
    </w:p>
    <w:p w14:paraId="7A41E9A4" w14:textId="5C8B319A" w:rsidR="003B3A1B" w:rsidRDefault="00A12E27" w:rsidP="00E777DB">
      <w:pPr>
        <w:pStyle w:val="ListParagraph"/>
        <w:numPr>
          <w:ilvl w:val="0"/>
          <w:numId w:val="1"/>
          <w:numberingChange w:id="130" w:author="Sami Vihavainen" w:date="2014-10-22T11:20:00Z" w:original="%1:9:0:."/>
        </w:numPr>
        <w:rPr>
          <w:sz w:val="28"/>
          <w:szCs w:val="28"/>
        </w:rPr>
      </w:pPr>
      <w:r>
        <w:rPr>
          <w:sz w:val="28"/>
          <w:szCs w:val="28"/>
        </w:rPr>
        <w:t>Rajoittaako offline-moodi Sinun Päikyn käyttöä mitenkään? Joudutko lykkäämään jotain tehtäviä, joita normaalisti tekisit heti?</w:t>
      </w:r>
      <w:ins w:id="131" w:author="Miro Nieminen" w:date="2014-10-23T18:28:00Z">
        <w:r w:rsidR="00C94A0C">
          <w:rPr>
            <w:sz w:val="28"/>
            <w:szCs w:val="28"/>
          </w:rPr>
          <w:br/>
        </w:r>
        <w:r w:rsidR="00C94A0C">
          <w:rPr>
            <w:sz w:val="28"/>
            <w:szCs w:val="28"/>
          </w:rPr>
          <w:br/>
          <w:t>“Ehkä vähän. Viestinkirjoitustilanteissa lähinnä, ja se on hankala jos on offline-tila ja pitäisi saada tietää paljon lapsia on paikalla”</w:t>
        </w:r>
        <w:r w:rsidR="00C94A0C">
          <w:rPr>
            <w:sz w:val="28"/>
            <w:szCs w:val="28"/>
          </w:rPr>
          <w:br/>
        </w:r>
        <w:r w:rsidR="00C94A0C">
          <w:rPr>
            <w:sz w:val="28"/>
            <w:szCs w:val="28"/>
          </w:rPr>
          <w:br/>
          <w:t>“iltapäivästä ajantasaisen päälukutiedon saaminen on ongelma</w:t>
        </w:r>
      </w:ins>
      <w:ins w:id="132" w:author="Miro Nieminen" w:date="2014-10-23T18:29:00Z">
        <w:r w:rsidR="00C94A0C">
          <w:rPr>
            <w:sz w:val="28"/>
            <w:szCs w:val="28"/>
          </w:rPr>
          <w:t>, pitää juosta toiseen ryhmään kysymääne ttä paljonko teillä on porukkaa”</w:t>
        </w:r>
        <w:r w:rsidR="00C94A0C">
          <w:rPr>
            <w:sz w:val="28"/>
            <w:szCs w:val="28"/>
          </w:rPr>
          <w:br/>
        </w:r>
        <w:r w:rsidR="00C94A0C">
          <w:rPr>
            <w:sz w:val="28"/>
            <w:szCs w:val="28"/>
          </w:rPr>
          <w:br/>
        </w:r>
        <w:r w:rsidR="005402E5">
          <w:rPr>
            <w:sz w:val="28"/>
            <w:szCs w:val="28"/>
          </w:rPr>
          <w:t>“Luotan päikyn läsnäololukuihin noin 80 prosenttisesti”</w:t>
        </w:r>
        <w:r w:rsidR="005402E5">
          <w:rPr>
            <w:sz w:val="28"/>
            <w:szCs w:val="28"/>
          </w:rPr>
          <w:br/>
          <w:t>“Laitteiden välillä synkronoinnissa on välillä viivettä / ongelmia”</w:t>
        </w:r>
        <w:r w:rsidR="005402E5">
          <w:rPr>
            <w:sz w:val="28"/>
            <w:szCs w:val="28"/>
          </w:rPr>
          <w:br/>
        </w:r>
        <w:r w:rsidR="005402E5">
          <w:rPr>
            <w:sz w:val="28"/>
            <w:szCs w:val="28"/>
          </w:rPr>
          <w:br/>
          <w:t>“joskus menen suoraan toisen ryhmän näkymään katsomaan paljonko lapsia on paikalla (???)</w:t>
        </w:r>
      </w:ins>
      <w:ins w:id="133" w:author="Miro Nieminen" w:date="2014-10-23T18:30:00Z">
        <w:r w:rsidR="005402E5">
          <w:rPr>
            <w:sz w:val="28"/>
            <w:szCs w:val="28"/>
          </w:rPr>
          <w:t>”</w:t>
        </w:r>
        <w:r w:rsidR="005402E5">
          <w:rPr>
            <w:sz w:val="28"/>
            <w:szCs w:val="28"/>
          </w:rPr>
          <w:br/>
        </w:r>
        <w:r w:rsidR="005402E5">
          <w:rPr>
            <w:sz w:val="28"/>
            <w:szCs w:val="28"/>
          </w:rPr>
          <w:br/>
          <w:t>“Lomaryhmissä on ollut ongelmia (varahoitolapset?), varsinkin kesällä, nyt ei niin pahasti”</w:t>
        </w:r>
        <w:r w:rsidR="005402E5">
          <w:rPr>
            <w:sz w:val="28"/>
            <w:szCs w:val="28"/>
          </w:rPr>
          <w:br/>
        </w:r>
        <w:r w:rsidR="005402E5">
          <w:rPr>
            <w:sz w:val="28"/>
            <w:szCs w:val="28"/>
          </w:rPr>
          <w:br/>
          <w:t>“Muuten offline-tila ei juuri rajoita.”</w:t>
        </w:r>
      </w:ins>
      <w:ins w:id="134" w:author="Miro Nieminen" w:date="2014-10-23T18:28:00Z">
        <w:r w:rsidR="00C94A0C">
          <w:rPr>
            <w:sz w:val="28"/>
            <w:szCs w:val="28"/>
          </w:rPr>
          <w:br/>
        </w:r>
      </w:ins>
    </w:p>
    <w:p w14:paraId="4DAD3ED9" w14:textId="460C87BE" w:rsidR="00752ED2" w:rsidRDefault="003B3A1B" w:rsidP="00E777DB">
      <w:pPr>
        <w:pStyle w:val="ListParagraph"/>
        <w:numPr>
          <w:ilvl w:val="0"/>
          <w:numId w:val="1"/>
          <w:numberingChange w:id="135" w:author="Sami Vihavainen" w:date="2014-10-22T11:20:00Z" w:original="%1:10:0:."/>
        </w:numPr>
        <w:rPr>
          <w:ins w:id="136" w:author="Sami Vihavainen" w:date="2014-10-22T11:37:00Z"/>
          <w:sz w:val="28"/>
          <w:szCs w:val="28"/>
        </w:rPr>
      </w:pPr>
      <w:r>
        <w:rPr>
          <w:sz w:val="28"/>
          <w:szCs w:val="28"/>
        </w:rPr>
        <w:t>Mikä on viimeisin ongelma, mikä Sinulla on ollut Päikyn offline-moodiin liittyen?</w:t>
      </w:r>
      <w:ins w:id="137" w:author="Miro Nieminen" w:date="2014-10-23T18:30:00Z">
        <w:r w:rsidR="005402E5">
          <w:rPr>
            <w:sz w:val="28"/>
            <w:szCs w:val="28"/>
          </w:rPr>
          <w:br/>
        </w:r>
        <w:r w:rsidR="005402E5">
          <w:rPr>
            <w:sz w:val="28"/>
            <w:szCs w:val="28"/>
          </w:rPr>
          <w:br/>
        </w:r>
      </w:ins>
      <w:ins w:id="138" w:author="Miro Nieminen" w:date="2014-10-23T18:31:00Z">
        <w:r w:rsidR="005402E5">
          <w:rPr>
            <w:sz w:val="28"/>
            <w:szCs w:val="28"/>
          </w:rPr>
          <w:t>“Jos iltapäivälle sattuu offline-tila, kun kaikki lähtevät, niin se on hieman ongelma. Meitä on ohjeistettu että päivän lopuksi Päikystä kirjaudutaan ulos ja laite sammutetaan, mutta on myös sanottu että laitetta ei saa sulkea jos ollaan offline-tilassa jotta tiedot tallentuvat</w:t>
        </w:r>
      </w:ins>
      <w:ins w:id="139" w:author="Miro Nieminen" w:date="2014-10-23T18:32:00Z">
        <w:r w:rsidR="005402E5">
          <w:rPr>
            <w:sz w:val="28"/>
            <w:szCs w:val="28"/>
          </w:rPr>
          <w:t>, joten tuossa tilanteessa on ristiriitaista miten toimia”</w:t>
        </w:r>
        <w:r w:rsidR="005402E5">
          <w:rPr>
            <w:sz w:val="28"/>
            <w:szCs w:val="28"/>
          </w:rPr>
          <w:br/>
        </w:r>
        <w:r w:rsidR="005402E5">
          <w:rPr>
            <w:sz w:val="28"/>
            <w:szCs w:val="28"/>
          </w:rPr>
          <w:br/>
          <w:t>“Tätä ei ole kuitenkaan tapahtunut kovinkaan usein, ei välttämättä edes joka viikko vaan vielä harvemmin”</w:t>
        </w:r>
        <w:r w:rsidR="005402E5">
          <w:rPr>
            <w:sz w:val="28"/>
            <w:szCs w:val="28"/>
          </w:rPr>
          <w:br/>
        </w:r>
      </w:ins>
    </w:p>
    <w:p w14:paraId="0A50F7DB" w14:textId="171C1E78" w:rsidR="00752ED2" w:rsidRDefault="00752ED2" w:rsidP="00E777DB">
      <w:pPr>
        <w:pStyle w:val="ListParagraph"/>
        <w:numPr>
          <w:ilvl w:val="0"/>
          <w:numId w:val="1"/>
          <w:ins w:id="140" w:author="Sami Vihavainen" w:date="2014-10-22T11:37:00Z"/>
        </w:numPr>
        <w:rPr>
          <w:ins w:id="141" w:author="Sami Vihavainen" w:date="2014-10-22T11:38:00Z"/>
          <w:sz w:val="28"/>
          <w:szCs w:val="28"/>
        </w:rPr>
      </w:pPr>
      <w:ins w:id="142" w:author="Sami Vihavainen" w:date="2014-10-22T11:37:00Z">
        <w:r>
          <w:rPr>
            <w:sz w:val="28"/>
            <w:szCs w:val="28"/>
          </w:rPr>
          <w:t>Mitä olette keskustelleet kolleegoiden/vanhempien kanssa offline moodista</w:t>
        </w:r>
      </w:ins>
      <w:ins w:id="143" w:author="Sami Vihavainen" w:date="2014-10-22T11:38:00Z">
        <w:r>
          <w:rPr>
            <w:sz w:val="28"/>
            <w:szCs w:val="28"/>
          </w:rPr>
          <w:t>?</w:t>
        </w:r>
      </w:ins>
      <w:ins w:id="144" w:author="Miro Nieminen" w:date="2014-10-23T18:32:00Z">
        <w:r w:rsidR="005402E5">
          <w:rPr>
            <w:sz w:val="28"/>
            <w:szCs w:val="28"/>
          </w:rPr>
          <w:br/>
        </w:r>
        <w:r w:rsidR="005402E5">
          <w:rPr>
            <w:sz w:val="28"/>
            <w:szCs w:val="28"/>
          </w:rPr>
          <w:br/>
          <w:t xml:space="preserve">“Yleisesti ollaan käyty läpi että kaikki tietäisi että </w:t>
        </w:r>
      </w:ins>
      <w:ins w:id="145" w:author="Miro Nieminen" w:date="2014-10-23T18:33:00Z">
        <w:r w:rsidR="005402E5">
          <w:rPr>
            <w:sz w:val="28"/>
            <w:szCs w:val="28"/>
          </w:rPr>
          <w:t>‘odottamalla paras’, yleistä käyttöohjeistusta”</w:t>
        </w:r>
      </w:ins>
    </w:p>
    <w:p w14:paraId="5F414B0C" w14:textId="1A16DC83" w:rsidR="00752ED2" w:rsidRDefault="00752ED2" w:rsidP="00752ED2">
      <w:pPr>
        <w:pStyle w:val="ListParagraph"/>
        <w:numPr>
          <w:ilvl w:val="1"/>
          <w:numId w:val="1"/>
          <w:ins w:id="146" w:author="Sami Vihavainen" w:date="2014-10-22T11:38:00Z"/>
        </w:numPr>
        <w:rPr>
          <w:ins w:id="147" w:author="Sami Vihavainen" w:date="2014-10-22T11:38:00Z"/>
          <w:sz w:val="28"/>
          <w:szCs w:val="28"/>
        </w:rPr>
      </w:pPr>
      <w:ins w:id="148" w:author="Sami Vihavainen" w:date="2014-10-22T11:38:00Z">
        <w:r>
          <w:rPr>
            <w:sz w:val="28"/>
            <w:szCs w:val="28"/>
          </w:rPr>
          <w:t>Esim. vaihtelevuuttaa offline moodissa riippuen käyttäjästä?</w:t>
        </w:r>
      </w:ins>
      <w:ins w:id="149" w:author="Miro Nieminen" w:date="2014-10-23T18:33:00Z">
        <w:r w:rsidR="005402E5">
          <w:rPr>
            <w:sz w:val="28"/>
            <w:szCs w:val="28"/>
          </w:rPr>
          <w:br/>
          <w:t>“Vitsillä ollaan sanottu yhdelle hoitajalle että saat aina kaikki laitteet solmuun, mutta ei varmaan tosissaan mitään tällaista ole puhuttu</w:t>
        </w:r>
      </w:ins>
      <w:ins w:id="150" w:author="Miro Nieminen" w:date="2014-10-23T18:34:00Z">
        <w:r w:rsidR="005402E5">
          <w:rPr>
            <w:sz w:val="28"/>
            <w:szCs w:val="28"/>
          </w:rPr>
          <w:br/>
        </w:r>
        <w:r w:rsidR="005402E5">
          <w:rPr>
            <w:sz w:val="28"/>
            <w:szCs w:val="28"/>
          </w:rPr>
          <w:br/>
          <w:t xml:space="preserve">“tuntuu että offline-moodit tulee päivätasolla vähän ryppäissä, silloin kun niitä tulee niin niitä tulee useampi” </w:t>
        </w:r>
      </w:ins>
      <w:ins w:id="151" w:author="Miro Nieminen" w:date="2014-10-23T18:33:00Z">
        <w:r w:rsidR="005402E5">
          <w:rPr>
            <w:sz w:val="28"/>
            <w:szCs w:val="28"/>
          </w:rPr>
          <w:br/>
        </w:r>
      </w:ins>
    </w:p>
    <w:p w14:paraId="66E8F7EE" w14:textId="6B7F8BB5" w:rsidR="00A12E27" w:rsidRDefault="00752ED2" w:rsidP="00752ED2">
      <w:pPr>
        <w:pStyle w:val="ListParagraph"/>
        <w:numPr>
          <w:ilvl w:val="1"/>
          <w:numId w:val="1"/>
          <w:ins w:id="152" w:author="Sami Vihavainen" w:date="2014-10-22T11:38:00Z"/>
        </w:numPr>
        <w:rPr>
          <w:sz w:val="28"/>
          <w:szCs w:val="28"/>
        </w:rPr>
      </w:pPr>
      <w:ins w:id="153" w:author="Sami Vihavainen" w:date="2014-10-22T11:38:00Z">
        <w:r>
          <w:rPr>
            <w:sz w:val="28"/>
            <w:szCs w:val="28"/>
          </w:rPr>
          <w:t>Onko offline-moodi yhtään ennustettava?</w:t>
        </w:r>
      </w:ins>
      <w:ins w:id="154" w:author="Miro Nieminen" w:date="2014-10-23T18:34:00Z">
        <w:r w:rsidR="005402E5">
          <w:rPr>
            <w:sz w:val="28"/>
            <w:szCs w:val="28"/>
          </w:rPr>
          <w:br/>
          <w:t>“Ei olla huomattu säännönmukaisuuksia, kyllä se tulee aina satunnaisesti”</w:t>
        </w:r>
      </w:ins>
      <w:r w:rsidR="003B3A1B">
        <w:rPr>
          <w:sz w:val="28"/>
          <w:szCs w:val="28"/>
        </w:rPr>
        <w:br/>
      </w:r>
      <w:r w:rsidR="007C2BD1">
        <w:rPr>
          <w:sz w:val="28"/>
          <w:szCs w:val="28"/>
        </w:rPr>
        <w:br/>
      </w:r>
    </w:p>
    <w:p w14:paraId="127C46DF" w14:textId="14059EF3" w:rsidR="007C2BD1" w:rsidRDefault="00A12E27" w:rsidP="007C2BD1">
      <w:pPr>
        <w:pStyle w:val="ListParagraph"/>
        <w:numPr>
          <w:ilvl w:val="0"/>
          <w:numId w:val="1"/>
          <w:numberingChange w:id="155" w:author="Sami Vihavainen" w:date="2014-10-22T11:20:00Z" w:original="%1:11:0:."/>
        </w:numPr>
        <w:rPr>
          <w:sz w:val="28"/>
          <w:szCs w:val="28"/>
        </w:rPr>
      </w:pPr>
      <w:r>
        <w:rPr>
          <w:sz w:val="28"/>
          <w:szCs w:val="28"/>
        </w:rPr>
        <w:t>Oletko käyttänyt Päikkyä ennen offline-moodin olemassaoloa?</w:t>
      </w:r>
      <w:ins w:id="156" w:author="Miro Nieminen" w:date="2014-10-23T18:35:00Z">
        <w:r w:rsidR="005402E5">
          <w:rPr>
            <w:sz w:val="28"/>
            <w:szCs w:val="28"/>
          </w:rPr>
          <w:br/>
          <w:t>“kyllä se minun aloitusaikana taisi olla ilman sitä”</w:t>
        </w:r>
        <w:r w:rsidR="005402E5">
          <w:rPr>
            <w:sz w:val="28"/>
            <w:szCs w:val="28"/>
          </w:rPr>
          <w:br/>
        </w:r>
        <w:r w:rsidR="005402E5">
          <w:rPr>
            <w:sz w:val="28"/>
            <w:szCs w:val="28"/>
          </w:rPr>
          <w:br/>
          <w:t>“Ehkä just se, että silloin kun se jumahti niin se jumahti ja ei saanut lapsia edes näennäisesti kirjauduttua sinne, vaan se oli totaalisen jumissa”</w:t>
        </w:r>
        <w:r w:rsidR="005402E5">
          <w:rPr>
            <w:sz w:val="28"/>
            <w:szCs w:val="28"/>
          </w:rPr>
          <w:br/>
        </w:r>
        <w:r w:rsidR="005402E5">
          <w:rPr>
            <w:sz w:val="28"/>
            <w:szCs w:val="28"/>
          </w:rPr>
          <w:br/>
          <w:t>“Siihen aikaan me pahimmassa tapauksessa sammutettiin aina puhelin ja käy</w:t>
        </w:r>
      </w:ins>
      <w:ins w:id="157" w:author="Miro Nieminen" w:date="2014-10-23T21:03:00Z">
        <w:r w:rsidR="00227672">
          <w:rPr>
            <w:sz w:val="28"/>
            <w:szCs w:val="28"/>
          </w:rPr>
          <w:t>nnistettiin uudelleen,mutta ei se yleensä edes auttanut”</w:t>
        </w:r>
      </w:ins>
    </w:p>
    <w:p w14:paraId="44B79195" w14:textId="10AAE08A" w:rsidR="00D713C0" w:rsidRDefault="007C2BD1" w:rsidP="007C2BD1">
      <w:pPr>
        <w:pStyle w:val="ListParagraph"/>
        <w:numPr>
          <w:ilvl w:val="0"/>
          <w:numId w:val="1"/>
          <w:numberingChange w:id="158" w:author="Sami Vihavainen" w:date="2014-10-22T11:20:00Z" w:original="%1:12:0:."/>
        </w:numPr>
        <w:rPr>
          <w:ins w:id="159" w:author="Sami Vihavainen" w:date="2014-10-22T11:24:00Z"/>
          <w:sz w:val="28"/>
          <w:szCs w:val="28"/>
        </w:rPr>
      </w:pPr>
      <w:r>
        <w:rPr>
          <w:sz w:val="28"/>
          <w:szCs w:val="28"/>
        </w:rPr>
        <w:t>Jos olet, niin m</w:t>
      </w:r>
      <w:r w:rsidR="003B3A1B" w:rsidRPr="007C2BD1">
        <w:rPr>
          <w:sz w:val="28"/>
          <w:szCs w:val="28"/>
        </w:rPr>
        <w:t>iten offline-moodin olemassaolo on muuttanut Päikyn käyttöäsi?</w:t>
      </w:r>
      <w:ins w:id="160" w:author="Miro Nieminen" w:date="2014-10-23T21:03:00Z">
        <w:r w:rsidR="00227672">
          <w:rPr>
            <w:sz w:val="28"/>
            <w:szCs w:val="28"/>
          </w:rPr>
          <w:br/>
        </w:r>
        <w:r w:rsidR="00227672">
          <w:rPr>
            <w:sz w:val="28"/>
            <w:szCs w:val="28"/>
          </w:rPr>
          <w:br/>
        </w:r>
      </w:ins>
      <w:ins w:id="161" w:author="Miro Nieminen" w:date="2014-10-23T21:04:00Z">
        <w:r w:rsidR="00227672">
          <w:rPr>
            <w:sz w:val="28"/>
            <w:szCs w:val="28"/>
          </w:rPr>
          <w:t>“Huoli siitä että menikö sisään/uloskirjaus perille on poistunut, kun jättää sen offline-moodin (jonon) huoleksi”</w:t>
        </w:r>
        <w:r w:rsidR="00227672">
          <w:rPr>
            <w:sz w:val="28"/>
            <w:szCs w:val="28"/>
          </w:rPr>
          <w:br/>
        </w:r>
      </w:ins>
    </w:p>
    <w:p w14:paraId="5158E049" w14:textId="77777777" w:rsidR="00D713C0" w:rsidRDefault="00D713C0" w:rsidP="00D713C0">
      <w:pPr>
        <w:pStyle w:val="ListParagraph"/>
        <w:numPr>
          <w:ilvl w:val="1"/>
          <w:numId w:val="1"/>
          <w:ins w:id="162" w:author="Sami Vihavainen" w:date="2014-10-22T11:25:00Z"/>
        </w:numPr>
        <w:rPr>
          <w:ins w:id="163" w:author="Sami Vihavainen" w:date="2014-10-22T11:25:00Z"/>
          <w:sz w:val="28"/>
          <w:szCs w:val="28"/>
        </w:rPr>
      </w:pPr>
      <w:ins w:id="164" w:author="Sami Vihavainen" w:date="2014-10-22T11:24:00Z">
        <w:r>
          <w:rPr>
            <w:sz w:val="28"/>
            <w:szCs w:val="28"/>
          </w:rPr>
          <w:t>[Jos ei osaa kertoa niin yritä kaivaa</w:t>
        </w:r>
      </w:ins>
      <w:ins w:id="165" w:author="Sami Vihavainen" w:date="2014-10-22T11:25:00Z">
        <w:r>
          <w:rPr>
            <w:sz w:val="28"/>
            <w:szCs w:val="28"/>
          </w:rPr>
          <w:t xml:space="preserve"> esim.</w:t>
        </w:r>
      </w:ins>
      <w:ins w:id="166" w:author="Sami Vihavainen" w:date="2014-10-22T11:24:00Z">
        <w:r>
          <w:rPr>
            <w:sz w:val="28"/>
            <w:szCs w:val="28"/>
          </w:rPr>
          <w:t>]</w:t>
        </w:r>
      </w:ins>
    </w:p>
    <w:p w14:paraId="59A14495" w14:textId="025A9940" w:rsidR="003B3A1B" w:rsidRPr="007C2BD1" w:rsidRDefault="00D713C0" w:rsidP="00D713C0">
      <w:pPr>
        <w:pStyle w:val="ListParagraph"/>
        <w:numPr>
          <w:ilvl w:val="2"/>
          <w:numId w:val="1"/>
          <w:ins w:id="167" w:author="Sami Vihavainen" w:date="2014-10-22T11:25:00Z"/>
        </w:numPr>
        <w:rPr>
          <w:sz w:val="28"/>
          <w:szCs w:val="28"/>
        </w:rPr>
      </w:pPr>
      <w:ins w:id="168" w:author="Sami Vihavainen" w:date="2014-10-22T11:25:00Z">
        <w:r>
          <w:rPr>
            <w:sz w:val="28"/>
            <w:szCs w:val="28"/>
          </w:rPr>
          <w:t>millä tavalla offline-moodi on vaikuttanut käytön mielekkyyteen</w:t>
        </w:r>
      </w:ins>
      <w:ins w:id="169" w:author="Sami Vihavainen" w:date="2014-10-22T11:26:00Z">
        <w:r>
          <w:rPr>
            <w:sz w:val="28"/>
            <w:szCs w:val="28"/>
          </w:rPr>
          <w:t>?</w:t>
        </w:r>
      </w:ins>
      <w:ins w:id="170" w:author="Sami Vihavainen" w:date="2014-10-22T11:25:00Z">
        <w:r>
          <w:rPr>
            <w:sz w:val="28"/>
            <w:szCs w:val="28"/>
          </w:rPr>
          <w:t xml:space="preserve"> </w:t>
        </w:r>
      </w:ins>
      <w:ins w:id="171" w:author="Miro Nieminen" w:date="2014-10-23T21:04:00Z">
        <w:r w:rsidR="00227672">
          <w:rPr>
            <w:sz w:val="28"/>
            <w:szCs w:val="28"/>
          </w:rPr>
          <w:br/>
        </w:r>
        <w:r w:rsidR="00227672">
          <w:rPr>
            <w:sz w:val="28"/>
            <w:szCs w:val="28"/>
          </w:rPr>
          <w:br/>
          <w:t>“Nopeuttaa toimintaa kun ei tarvitse jäädä odottamaan yhteden saantia, vaan kirjaukset voi lisätä jonoon</w:t>
        </w:r>
      </w:ins>
      <w:ins w:id="172" w:author="Miro Nieminen" w:date="2014-10-23T21:05:00Z">
        <w:r w:rsidR="00227672">
          <w:rPr>
            <w:sz w:val="28"/>
            <w:szCs w:val="28"/>
          </w:rPr>
          <w:t>”</w:t>
        </w:r>
        <w:r w:rsidR="00227672">
          <w:rPr>
            <w:sz w:val="28"/>
            <w:szCs w:val="28"/>
          </w:rPr>
          <w:br/>
        </w:r>
        <w:r w:rsidR="00227672">
          <w:rPr>
            <w:sz w:val="28"/>
            <w:szCs w:val="28"/>
          </w:rPr>
          <w:br/>
          <w:t>“Koen offline-moodin toiminnan ihan luotettavaksi, ylipäätään Päikyn toiminta on hitusen epäluotettavaa jossain muodossa”</w:t>
        </w:r>
      </w:ins>
      <w:r w:rsidR="007C2BD1" w:rsidRPr="007C2BD1">
        <w:rPr>
          <w:sz w:val="28"/>
          <w:szCs w:val="28"/>
        </w:rPr>
        <w:br/>
      </w:r>
      <w:del w:id="173" w:author="Sami Vihavainen" w:date="2014-10-22T11:43:00Z">
        <w:r w:rsidR="007C2BD1" w:rsidRPr="007C2BD1" w:rsidDel="00E03B83">
          <w:rPr>
            <w:sz w:val="28"/>
            <w:szCs w:val="28"/>
          </w:rPr>
          <w:br/>
        </w:r>
      </w:del>
    </w:p>
    <w:p w14:paraId="1AD0EFD5" w14:textId="4BC388FC" w:rsidR="007C2BD1" w:rsidRDefault="007C2BD1" w:rsidP="003B3A1B">
      <w:pPr>
        <w:pStyle w:val="ListParagraph"/>
        <w:numPr>
          <w:ilvl w:val="0"/>
          <w:numId w:val="1"/>
          <w:numberingChange w:id="174" w:author="Sami Vihavainen" w:date="2014-10-22T11:20:00Z" w:original="%1:13:0:."/>
        </w:numPr>
        <w:rPr>
          <w:sz w:val="28"/>
          <w:szCs w:val="28"/>
        </w:rPr>
      </w:pPr>
      <w:r>
        <w:rPr>
          <w:sz w:val="28"/>
          <w:szCs w:val="28"/>
        </w:rPr>
        <w:t>Kerro omin sanoin, mitä käsität tapahtuvan Päikyn mennessä offline-moodiin</w:t>
      </w:r>
      <w:ins w:id="175" w:author="Miro Nieminen" w:date="2014-10-23T21:06:00Z">
        <w:r w:rsidR="00227672">
          <w:rPr>
            <w:sz w:val="28"/>
            <w:szCs w:val="28"/>
          </w:rPr>
          <w:br/>
        </w:r>
        <w:r w:rsidR="00227672">
          <w:rPr>
            <w:sz w:val="28"/>
            <w:szCs w:val="28"/>
          </w:rPr>
          <w:br/>
          <w:t>“Oletan, että se tallentaa siihen muistiin senhetkisen tilanteen jotta se voi päivittää sen sitten kun se verkko on toiminnassa”</w:t>
        </w:r>
        <w:r w:rsidR="00227672">
          <w:rPr>
            <w:sz w:val="28"/>
            <w:szCs w:val="28"/>
          </w:rPr>
          <w:br/>
        </w:r>
      </w:ins>
    </w:p>
    <w:p w14:paraId="5C8D80D7" w14:textId="3A1E72C5" w:rsidR="005A089A" w:rsidRDefault="005A089A" w:rsidP="003B3A1B">
      <w:pPr>
        <w:pStyle w:val="ListParagraph"/>
        <w:numPr>
          <w:ilvl w:val="0"/>
          <w:numId w:val="1"/>
          <w:numberingChange w:id="176" w:author="Sami Vihavainen" w:date="2014-10-22T11:20:00Z" w:original="%1:14:0:."/>
        </w:numPr>
        <w:rPr>
          <w:sz w:val="28"/>
          <w:szCs w:val="28"/>
        </w:rPr>
      </w:pPr>
      <w:r>
        <w:rPr>
          <w:sz w:val="28"/>
          <w:szCs w:val="28"/>
        </w:rPr>
        <w:t xml:space="preserve">Jos merkitset Päikyssä lapsen saapuneeksi offline-moodin ollessa päällä, ja hetki tämän jälkeen salama iskee laitteeseesi muuttaen sen kasaksi tuhkaa, mitä oletat </w:t>
      </w:r>
      <w:r>
        <w:rPr>
          <w:sz w:val="28"/>
          <w:szCs w:val="28"/>
        </w:rPr>
        <w:lastRenderedPageBreak/>
        <w:t>tapahtuvan juuri tekemällesi lapsen sisäänkirjaukselle?</w:t>
      </w:r>
      <w:ins w:id="177" w:author="Miro Nieminen" w:date="2014-10-23T21:06:00Z">
        <w:r w:rsidR="00227672">
          <w:rPr>
            <w:sz w:val="28"/>
            <w:szCs w:val="28"/>
          </w:rPr>
          <w:br/>
        </w:r>
        <w:r w:rsidR="00227672">
          <w:rPr>
            <w:sz w:val="28"/>
            <w:szCs w:val="28"/>
          </w:rPr>
          <w:br/>
        </w:r>
      </w:ins>
      <w:ins w:id="178" w:author="Miro Nieminen" w:date="2014-10-23T21:07:00Z">
        <w:r w:rsidR="00227672">
          <w:rPr>
            <w:sz w:val="28"/>
            <w:szCs w:val="28"/>
          </w:rPr>
          <w:t>“Kyllä mä jotenkin oletan että ne tulis johonkin… mihinkä ne kyllä menee, oletin että ne johonkin rekisteriin menee että ne on tallessa”</w:t>
        </w:r>
      </w:ins>
      <w:ins w:id="179" w:author="Miro Nieminen" w:date="2014-10-23T21:06:00Z">
        <w:r w:rsidR="00227672">
          <w:rPr>
            <w:sz w:val="28"/>
            <w:szCs w:val="28"/>
          </w:rPr>
          <w:br/>
        </w:r>
      </w:ins>
      <w:ins w:id="180" w:author="Sami Vihavainen" w:date="2014-10-22T11:26:00Z">
        <w:del w:id="181" w:author="Miro Nieminen" w:date="2014-10-23T21:06:00Z">
          <w:r w:rsidR="00D713C0" w:rsidDel="00227672">
            <w:rPr>
              <w:sz w:val="28"/>
              <w:szCs w:val="28"/>
            </w:rPr>
            <w:delText xml:space="preserve"> [Tää on hyvä!]</w:delText>
          </w:r>
        </w:del>
      </w:ins>
    </w:p>
    <w:p w14:paraId="3B94965E" w14:textId="681E0424" w:rsidR="007C2BD1" w:rsidRDefault="007C2BD1" w:rsidP="003B3A1B">
      <w:pPr>
        <w:pStyle w:val="ListParagraph"/>
        <w:numPr>
          <w:ilvl w:val="0"/>
          <w:numId w:val="1"/>
          <w:numberingChange w:id="182" w:author="Sami Vihavainen" w:date="2014-10-22T11:20:00Z" w:original="%1:15:0:."/>
        </w:numPr>
        <w:rPr>
          <w:sz w:val="28"/>
          <w:szCs w:val="28"/>
        </w:rPr>
      </w:pPr>
      <w:r>
        <w:rPr>
          <w:sz w:val="28"/>
          <w:szCs w:val="28"/>
        </w:rPr>
        <w:t>Kerro omin sanoin, mitä käsität tapahtuvan Päikyn poistuessa offline-moodista</w:t>
      </w:r>
      <w:ins w:id="183" w:author="Miro Nieminen" w:date="2014-10-23T21:07:00Z">
        <w:r w:rsidR="00227672">
          <w:rPr>
            <w:sz w:val="28"/>
            <w:szCs w:val="28"/>
          </w:rPr>
          <w:br/>
        </w:r>
        <w:r w:rsidR="00227672">
          <w:rPr>
            <w:sz w:val="28"/>
            <w:szCs w:val="28"/>
          </w:rPr>
          <w:br/>
          <w:t xml:space="preserve">“Oletan sen lähettävän tietoja verkon kautta sinne mikä Päikky ikinä onkaan, kerää ne tiedot johonkin, en </w:t>
        </w:r>
      </w:ins>
      <w:ins w:id="184" w:author="Miro Nieminen" w:date="2014-10-23T21:08:00Z">
        <w:r w:rsidR="00227672">
          <w:rPr>
            <w:sz w:val="28"/>
            <w:szCs w:val="28"/>
          </w:rPr>
          <w:t>minä tiedä *naurua*”</w:t>
        </w:r>
      </w:ins>
    </w:p>
    <w:p w14:paraId="4E595AF5" w14:textId="77777777" w:rsidR="007C0A6F" w:rsidRDefault="007C0A6F" w:rsidP="007C0A6F">
      <w:pPr>
        <w:numPr>
          <w:ins w:id="185" w:author="Sami Vihavainen" w:date="2014-10-22T11:52:00Z"/>
        </w:numPr>
        <w:rPr>
          <w:ins w:id="186" w:author="Sami Vihavainen" w:date="2014-10-22T11:52:00Z"/>
          <w:sz w:val="28"/>
          <w:szCs w:val="28"/>
        </w:rPr>
      </w:pPr>
    </w:p>
    <w:p w14:paraId="5503356E" w14:textId="53297D28" w:rsidR="007C0A6F" w:rsidRPr="007C0A6F" w:rsidRDefault="007C0A6F" w:rsidP="007C0A6F">
      <w:pPr>
        <w:pStyle w:val="ListParagraph"/>
        <w:numPr>
          <w:ilvl w:val="0"/>
          <w:numId w:val="1"/>
          <w:ins w:id="187" w:author="Sami Vihavainen" w:date="2014-10-22T11:52:00Z"/>
        </w:numPr>
        <w:rPr>
          <w:ins w:id="188" w:author="Sami Vihavainen" w:date="2014-10-22T11:52:00Z"/>
          <w:sz w:val="28"/>
          <w:szCs w:val="28"/>
          <w:rPrChange w:id="189" w:author="Sami Vihavainen" w:date="2014-10-22T11:52:00Z">
            <w:rPr>
              <w:ins w:id="190" w:author="Sami Vihavainen" w:date="2014-10-22T11:52:00Z"/>
            </w:rPr>
          </w:rPrChange>
        </w:rPr>
      </w:pPr>
      <w:ins w:id="191" w:author="Sami Vihavainen" w:date="2014-10-22T11:52:00Z">
        <w:r w:rsidRPr="007C0A6F">
          <w:rPr>
            <w:sz w:val="28"/>
            <w:szCs w:val="28"/>
          </w:rPr>
          <w:t>Haluatko jatkaa Päikyn käyttöä?</w:t>
        </w:r>
      </w:ins>
      <w:ins w:id="192" w:author="Miro Nieminen" w:date="2014-10-23T21:08:00Z">
        <w:r w:rsidR="00227672">
          <w:rPr>
            <w:sz w:val="28"/>
            <w:szCs w:val="28"/>
          </w:rPr>
          <w:br/>
          <w:t>“Kyllä se tehtävänsä on hoitanut. Monta hyvää puolta mitkä on helpottanut työtä”</w:t>
        </w:r>
        <w:r w:rsidR="00227672">
          <w:rPr>
            <w:sz w:val="28"/>
            <w:szCs w:val="28"/>
          </w:rPr>
          <w:br/>
        </w:r>
      </w:ins>
    </w:p>
    <w:p w14:paraId="7725A149" w14:textId="77777777" w:rsidR="007C0A6F" w:rsidRDefault="007C0A6F" w:rsidP="007C0A6F">
      <w:pPr>
        <w:pStyle w:val="ListParagraph"/>
        <w:numPr>
          <w:ilvl w:val="1"/>
          <w:numId w:val="1"/>
          <w:ins w:id="193" w:author="Sami Vihavainen" w:date="2014-10-22T11:52:00Z"/>
        </w:numPr>
        <w:rPr>
          <w:ins w:id="194" w:author="Sami Vihavainen" w:date="2014-10-22T11:52:00Z"/>
          <w:sz w:val="28"/>
          <w:szCs w:val="28"/>
        </w:rPr>
      </w:pPr>
      <w:ins w:id="195" w:author="Sami Vihavainen" w:date="2014-10-22T11:52:00Z">
        <w:r w:rsidRPr="007C0A6F">
          <w:rPr>
            <w:sz w:val="28"/>
            <w:szCs w:val="28"/>
            <w:rPrChange w:id="196" w:author="Sami Vihavainen" w:date="2014-10-22T11:52:00Z">
              <w:rPr/>
            </w:rPrChange>
          </w:rPr>
          <w:t>Miksi</w:t>
        </w:r>
        <w:r>
          <w:rPr>
            <w:sz w:val="28"/>
            <w:szCs w:val="28"/>
          </w:rPr>
          <w:t>/Miksi ei</w:t>
        </w:r>
      </w:ins>
    </w:p>
    <w:p w14:paraId="79A97609" w14:textId="77777777" w:rsidR="007C0A6F" w:rsidRPr="007C0A6F" w:rsidRDefault="007C0A6F" w:rsidP="007C0A6F">
      <w:pPr>
        <w:pStyle w:val="ListParagraph"/>
        <w:numPr>
          <w:ilvl w:val="1"/>
          <w:numId w:val="1"/>
          <w:ins w:id="197" w:author="Sami Vihavainen" w:date="2014-10-22T11:53:00Z"/>
        </w:numPr>
        <w:rPr>
          <w:ins w:id="198" w:author="Sami Vihavainen" w:date="2014-10-22T11:52:00Z"/>
          <w:sz w:val="28"/>
          <w:szCs w:val="28"/>
          <w:rPrChange w:id="199" w:author="Sami Vihavainen" w:date="2014-10-22T11:52:00Z">
            <w:rPr>
              <w:ins w:id="200" w:author="Sami Vihavainen" w:date="2014-10-22T11:52:00Z"/>
            </w:rPr>
          </w:rPrChange>
        </w:rPr>
      </w:pPr>
      <w:ins w:id="201" w:author="Sami Vihavainen" w:date="2014-10-22T11:53:00Z">
        <w:r>
          <w:rPr>
            <w:sz w:val="28"/>
            <w:szCs w:val="28"/>
          </w:rPr>
          <w:t>Kuinka offline-moodi vaikuttaa halukkuuteen?</w:t>
        </w:r>
      </w:ins>
    </w:p>
    <w:p w14:paraId="752235AC" w14:textId="1D4AD2AF" w:rsidR="007C2BD1" w:rsidRDefault="00227672" w:rsidP="005A089A">
      <w:pPr>
        <w:pStyle w:val="ListParagraph"/>
        <w:rPr>
          <w:sz w:val="28"/>
          <w:szCs w:val="28"/>
        </w:rPr>
      </w:pPr>
      <w:ins w:id="202" w:author="Miro Nieminen" w:date="2014-10-23T21:08:00Z">
        <w:r>
          <w:rPr>
            <w:sz w:val="28"/>
            <w:szCs w:val="28"/>
          </w:rPr>
          <w:br/>
          <w:t xml:space="preserve">“Parempi vaihtoehto kuin alkuperäinen, </w:t>
        </w:r>
      </w:ins>
      <w:ins w:id="203" w:author="Miro Nieminen" w:date="2014-10-23T21:09:00Z">
        <w:r>
          <w:rPr>
            <w:sz w:val="28"/>
            <w:szCs w:val="28"/>
          </w:rPr>
          <w:t>ei tarvii odotella yhteyksien saamista”</w:t>
        </w:r>
        <w:r>
          <w:rPr>
            <w:sz w:val="28"/>
            <w:szCs w:val="28"/>
          </w:rPr>
          <w:br/>
        </w:r>
        <w:r>
          <w:rPr>
            <w:sz w:val="28"/>
            <w:szCs w:val="28"/>
          </w:rPr>
          <w:br/>
          <w:t>“Huolettaa Päikyn luotettavuus ja käytön sulavuus sitten kun tulee oikeasti aikaperustainen laskutus päivähoitoon”</w:t>
        </w:r>
      </w:ins>
      <w:r w:rsidR="007C2BD1">
        <w:rPr>
          <w:sz w:val="28"/>
          <w:szCs w:val="28"/>
        </w:rPr>
        <w:br/>
      </w:r>
      <w:r w:rsidR="007C2BD1">
        <w:rPr>
          <w:sz w:val="28"/>
          <w:szCs w:val="28"/>
        </w:rPr>
        <w:br/>
      </w:r>
      <w:r w:rsidR="007C2BD1">
        <w:rPr>
          <w:sz w:val="28"/>
          <w:szCs w:val="28"/>
        </w:rPr>
        <w:br/>
      </w:r>
    </w:p>
    <w:p w14:paraId="3C71F1CF" w14:textId="1B56613B" w:rsidR="007C2BD1" w:rsidRDefault="007C2BD1" w:rsidP="003B3A1B">
      <w:pPr>
        <w:pStyle w:val="ListParagraph"/>
        <w:numPr>
          <w:ilvl w:val="0"/>
          <w:numId w:val="1"/>
          <w:numberingChange w:id="204" w:author="Sami Vihavainen" w:date="2014-10-22T11:20:00Z" w:original="%1:16:0:."/>
        </w:numPr>
        <w:rPr>
          <w:sz w:val="28"/>
          <w:szCs w:val="28"/>
        </w:rPr>
      </w:pPr>
      <w:r>
        <w:rPr>
          <w:sz w:val="28"/>
          <w:szCs w:val="28"/>
        </w:rPr>
        <w:t>Kerro terveisesi ja kehitysehdotuksesi Päikky-järjestelmän kehittäjille</w:t>
      </w:r>
      <w:ins w:id="205" w:author="Miro Nieminen" w:date="2014-10-23T21:09:00Z">
        <w:r w:rsidR="00F9798E">
          <w:rPr>
            <w:sz w:val="28"/>
            <w:szCs w:val="28"/>
          </w:rPr>
          <w:br/>
        </w:r>
        <w:r w:rsidR="00F9798E">
          <w:rPr>
            <w:sz w:val="28"/>
            <w:szCs w:val="28"/>
          </w:rPr>
          <w:br/>
          <w:t>“tägit olisi jees, kirjausten oikeellisuus ulkoistettaisiin vanhemmille</w:t>
        </w:r>
      </w:ins>
      <w:ins w:id="206" w:author="Miro Nieminen" w:date="2014-10-23T21:10:00Z">
        <w:r w:rsidR="00F9798E">
          <w:rPr>
            <w:sz w:val="28"/>
            <w:szCs w:val="28"/>
          </w:rPr>
          <w:t>”</w:t>
        </w:r>
      </w:ins>
      <w:ins w:id="207" w:author="Miro Nieminen" w:date="2014-10-23T21:11:00Z">
        <w:r w:rsidR="00C27E62">
          <w:rPr>
            <w:sz w:val="28"/>
            <w:szCs w:val="28"/>
          </w:rPr>
          <w:br/>
        </w:r>
        <w:r w:rsidR="00C27E62">
          <w:rPr>
            <w:sz w:val="28"/>
            <w:szCs w:val="28"/>
          </w:rPr>
          <w:br/>
          <w:t>“hyvät perusjutut on jo kasassa, kunhan saadaan kuntoon pikkuviat”</w:t>
        </w:r>
      </w:ins>
      <w:bookmarkStart w:id="208" w:name="_GoBack"/>
      <w:bookmarkEnd w:id="208"/>
    </w:p>
    <w:p w14:paraId="7A566272" w14:textId="77777777" w:rsidR="007C2BD1" w:rsidRDefault="007C2BD1" w:rsidP="007C2BD1">
      <w:pPr>
        <w:rPr>
          <w:sz w:val="28"/>
          <w:szCs w:val="28"/>
        </w:rPr>
      </w:pPr>
    </w:p>
    <w:p w14:paraId="5F0B9DDB" w14:textId="77777777" w:rsidR="007C2BD1" w:rsidRDefault="007C2BD1" w:rsidP="007C2BD1">
      <w:pPr>
        <w:rPr>
          <w:sz w:val="28"/>
          <w:szCs w:val="28"/>
        </w:rPr>
      </w:pPr>
    </w:p>
    <w:p w14:paraId="5BB3D0DE" w14:textId="77777777" w:rsidR="007C2BD1" w:rsidRPr="007C2BD1" w:rsidRDefault="007C2BD1" w:rsidP="007C2BD1">
      <w:pPr>
        <w:rPr>
          <w:sz w:val="28"/>
          <w:szCs w:val="28"/>
        </w:rPr>
      </w:pPr>
      <w:r>
        <w:rPr>
          <w:sz w:val="28"/>
          <w:szCs w:val="28"/>
        </w:rPr>
        <w:t>Kiitos!</w:t>
      </w:r>
    </w:p>
    <w:p w14:paraId="1C60CD96" w14:textId="77777777" w:rsidR="003B3A1B" w:rsidRPr="003B3A1B" w:rsidRDefault="003B3A1B" w:rsidP="003B3A1B">
      <w:pPr>
        <w:pStyle w:val="ListParagraph"/>
        <w:rPr>
          <w:sz w:val="28"/>
          <w:szCs w:val="28"/>
        </w:rPr>
      </w:pPr>
    </w:p>
    <w:p w14:paraId="48BBAD69" w14:textId="77777777" w:rsidR="00E777DB" w:rsidRPr="00E777DB" w:rsidRDefault="00E777DB">
      <w:pPr>
        <w:rPr>
          <w:sz w:val="40"/>
          <w:szCs w:val="40"/>
        </w:rPr>
      </w:pPr>
    </w:p>
    <w:sectPr w:rsidR="00E777DB" w:rsidRPr="00E777DB" w:rsidSect="00BD0F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61BB9"/>
    <w:multiLevelType w:val="hybridMultilevel"/>
    <w:tmpl w:val="CB5AE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visionView w:markup="0"/>
  <w:trackRevisions/>
  <w:doNotTrackMoves/>
  <w:defaultTabStop w:val="720"/>
  <w:characterSpacingControl w:val="doNotCompress"/>
  <w:savePreviewPicture/>
  <w:compat>
    <w:useFELayout/>
    <w:compatSetting w:name="compatibilityMode" w:uri="http://schemas.microsoft.com/office/word" w:val="12"/>
  </w:compat>
  <w:rsids>
    <w:rsidRoot w:val="00E777DB"/>
    <w:rsid w:val="00227672"/>
    <w:rsid w:val="003B3A1B"/>
    <w:rsid w:val="004D5C65"/>
    <w:rsid w:val="00520345"/>
    <w:rsid w:val="005402E5"/>
    <w:rsid w:val="005A089A"/>
    <w:rsid w:val="00752ED2"/>
    <w:rsid w:val="007C0A6F"/>
    <w:rsid w:val="007C2BD1"/>
    <w:rsid w:val="009D429A"/>
    <w:rsid w:val="00A12E27"/>
    <w:rsid w:val="00A3522C"/>
    <w:rsid w:val="00A74444"/>
    <w:rsid w:val="00A829CA"/>
    <w:rsid w:val="00BD0F9F"/>
    <w:rsid w:val="00C27E62"/>
    <w:rsid w:val="00C94A0C"/>
    <w:rsid w:val="00D713C0"/>
    <w:rsid w:val="00E03B83"/>
    <w:rsid w:val="00E777DB"/>
    <w:rsid w:val="00F979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F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7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7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7DB"/>
    <w:pPr>
      <w:ind w:left="720"/>
      <w:contextualSpacing/>
    </w:pPr>
  </w:style>
  <w:style w:type="paragraph" w:styleId="BalloonText">
    <w:name w:val="Balloon Text"/>
    <w:basedOn w:val="Normal"/>
    <w:link w:val="BalloonTextChar"/>
    <w:uiPriority w:val="99"/>
    <w:semiHidden/>
    <w:unhideWhenUsed/>
    <w:rsid w:val="00D71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3C0"/>
    <w:rPr>
      <w:rFonts w:ascii="Lucida Grande" w:hAnsi="Lucida Grande" w:cs="Lucida Grande"/>
      <w:sz w:val="18"/>
      <w:szCs w:val="18"/>
    </w:rPr>
  </w:style>
  <w:style w:type="character" w:styleId="Strong">
    <w:name w:val="Strong"/>
    <w:basedOn w:val="DefaultParagraphFont"/>
    <w:uiPriority w:val="22"/>
    <w:qFormat/>
    <w:rsid w:val="009D42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7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7D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1256</Words>
  <Characters>7163</Characters>
  <Application>Microsoft Macintosh Word</Application>
  <DocSecurity>0</DocSecurity>
  <Lines>59</Lines>
  <Paragraphs>16</Paragraphs>
  <ScaleCrop>false</ScaleCrop>
  <Company>Futurice Oy</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Nieminen</dc:creator>
  <cp:keywords/>
  <dc:description/>
  <cp:lastModifiedBy>Miro Nieminen</cp:lastModifiedBy>
  <cp:revision>9</cp:revision>
  <dcterms:created xsi:type="dcterms:W3CDTF">2014-10-22T08:44:00Z</dcterms:created>
  <dcterms:modified xsi:type="dcterms:W3CDTF">2014-10-23T18:11:00Z</dcterms:modified>
</cp:coreProperties>
</file>