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A389E" w14:textId="77777777" w:rsidR="00E777DB" w:rsidRDefault="00E777DB" w:rsidP="00E777DB">
      <w:pPr>
        <w:pStyle w:val="Title"/>
        <w:rPr>
          <w:sz w:val="40"/>
          <w:szCs w:val="40"/>
        </w:rPr>
      </w:pPr>
      <w:proofErr w:type="spellStart"/>
      <w:r w:rsidRPr="00E777DB">
        <w:rPr>
          <w:sz w:val="40"/>
          <w:szCs w:val="40"/>
        </w:rPr>
        <w:t>Haastattelu</w:t>
      </w:r>
      <w:proofErr w:type="spellEnd"/>
      <w:r w:rsidRPr="00E777D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Päikky-järjestelmän</w:t>
      </w:r>
      <w:proofErr w:type="spellEnd"/>
      <w:r w:rsidRPr="00E777DB">
        <w:rPr>
          <w:sz w:val="40"/>
          <w:szCs w:val="40"/>
        </w:rPr>
        <w:t xml:space="preserve"> offline-</w:t>
      </w:r>
      <w:proofErr w:type="spellStart"/>
      <w:r>
        <w:rPr>
          <w:sz w:val="40"/>
          <w:szCs w:val="40"/>
        </w:rPr>
        <w:t>tuesta</w:t>
      </w:r>
      <w:proofErr w:type="spellEnd"/>
    </w:p>
    <w:p w14:paraId="4D6ACD1B" w14:textId="77777777" w:rsidR="00E777DB" w:rsidRDefault="00E777DB" w:rsidP="00E777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Vastauksia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käytetään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nimettömänä</w:t>
      </w:r>
      <w:proofErr w:type="spellEnd"/>
      <w:r>
        <w:rPr>
          <w:sz w:val="28"/>
          <w:szCs w:val="28"/>
        </w:rPr>
        <w:t xml:space="preserve"> Miro </w:t>
      </w:r>
      <w:proofErr w:type="spellStart"/>
      <w:r>
        <w:rPr>
          <w:sz w:val="28"/>
          <w:szCs w:val="28"/>
        </w:rPr>
        <w:t>Niemisen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myöhemmin</w:t>
      </w:r>
      <w:proofErr w:type="spellEnd"/>
      <w:r>
        <w:rPr>
          <w:sz w:val="28"/>
          <w:szCs w:val="28"/>
        </w:rPr>
        <w:t xml:space="preserve"> vain “DI-</w:t>
      </w:r>
      <w:proofErr w:type="spellStart"/>
      <w:r>
        <w:rPr>
          <w:sz w:val="28"/>
          <w:szCs w:val="28"/>
        </w:rPr>
        <w:t>työ</w:t>
      </w:r>
      <w:proofErr w:type="spellEnd"/>
      <w:r>
        <w:rPr>
          <w:sz w:val="28"/>
          <w:szCs w:val="28"/>
        </w:rPr>
        <w:t xml:space="preserve">”) </w:t>
      </w:r>
      <w:proofErr w:type="spellStart"/>
      <w:r>
        <w:rPr>
          <w:sz w:val="28"/>
          <w:szCs w:val="28"/>
        </w:rPr>
        <w:t>aineistona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Vastauksien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perusteella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pyritään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jatkokehittämään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Päikky-järjestelmää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myöhemmin</w:t>
      </w:r>
      <w:proofErr w:type="spellEnd"/>
      <w:r>
        <w:rPr>
          <w:sz w:val="28"/>
          <w:szCs w:val="28"/>
        </w:rPr>
        <w:t xml:space="preserve"> vain “</w:t>
      </w:r>
      <w:proofErr w:type="spellStart"/>
      <w:r>
        <w:rPr>
          <w:sz w:val="28"/>
          <w:szCs w:val="28"/>
        </w:rPr>
        <w:t>Päikky</w:t>
      </w:r>
      <w:proofErr w:type="spellEnd"/>
      <w:r>
        <w:rPr>
          <w:sz w:val="28"/>
          <w:szCs w:val="28"/>
        </w:rPr>
        <w:t xml:space="preserve">”) </w:t>
      </w:r>
      <w:proofErr w:type="spellStart"/>
      <w:r>
        <w:rPr>
          <w:sz w:val="28"/>
          <w:szCs w:val="28"/>
        </w:rPr>
        <w:t>entistä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käyttäjäystävällisemmäksi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154B5822" w14:textId="77777777" w:rsidR="00E777DB" w:rsidRDefault="00E777DB" w:rsidP="00E777DB">
      <w:pPr>
        <w:rPr>
          <w:sz w:val="28"/>
          <w:szCs w:val="28"/>
        </w:rPr>
      </w:pPr>
    </w:p>
    <w:p w14:paraId="0680C33B" w14:textId="77777777" w:rsidR="00E777DB" w:rsidRDefault="00E777DB" w:rsidP="00E777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Haastattelu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nauhoitetaan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ääninauhurilla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litterointia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varten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nauhoitukset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tuhotaan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valmistuttua</w:t>
      </w:r>
      <w:proofErr w:type="spellEnd"/>
      <w:r>
        <w:rPr>
          <w:sz w:val="28"/>
          <w:szCs w:val="28"/>
        </w:rPr>
        <w:t xml:space="preserve">. </w:t>
      </w:r>
    </w:p>
    <w:p w14:paraId="14CE6EBA" w14:textId="77777777" w:rsidR="00E777DB" w:rsidRDefault="00E777DB" w:rsidP="00E777DB">
      <w:pPr>
        <w:rPr>
          <w:sz w:val="28"/>
          <w:szCs w:val="28"/>
        </w:rPr>
      </w:pPr>
    </w:p>
    <w:p w14:paraId="4E7A8333" w14:textId="77777777" w:rsidR="00E777DB" w:rsidRDefault="00E777DB" w:rsidP="00E777DB">
      <w:pPr>
        <w:rPr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jokin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kysymys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tuntuu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arveluttavalta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tai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epämiellyttävältä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siihen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jättää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vastaamatta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Mihinkään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kysymykseen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ole </w:t>
      </w:r>
      <w:proofErr w:type="spellStart"/>
      <w:r>
        <w:rPr>
          <w:sz w:val="28"/>
          <w:szCs w:val="28"/>
        </w:rPr>
        <w:t>olemassa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oikeita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vastauksia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mahdollisimman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omakohtaisia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kokemuksia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asiasta</w:t>
      </w:r>
      <w:proofErr w:type="spellEnd"/>
      <w:r>
        <w:rPr>
          <w:sz w:val="28"/>
          <w:szCs w:val="28"/>
        </w:rPr>
        <w:t>.</w:t>
      </w:r>
      <w:proofErr w:type="gramEnd"/>
    </w:p>
    <w:p w14:paraId="4D082D1E" w14:textId="77777777" w:rsidR="00E777DB" w:rsidRPr="00E777DB" w:rsidRDefault="00E777DB" w:rsidP="00E777DB">
      <w:pPr>
        <w:rPr>
          <w:sz w:val="28"/>
          <w:szCs w:val="28"/>
        </w:rPr>
      </w:pPr>
    </w:p>
    <w:p w14:paraId="4DB7BFD3" w14:textId="77777777" w:rsidR="00752ED2" w:rsidRDefault="00E777DB" w:rsidP="00E777DB">
      <w:pPr>
        <w:pStyle w:val="ListParagraph"/>
        <w:numPr>
          <w:ilvl w:val="0"/>
          <w:numId w:val="1"/>
          <w:numberingChange w:id="0" w:author="Sami Vihavainen" w:date="2014-10-22T11:20:00Z" w:original="%1:1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lyhyesti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työnkuvasi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töissä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päiväkodissa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Saanko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tietoa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työssäni</w:t>
      </w:r>
      <w:proofErr w:type="spellEnd"/>
      <w:r>
        <w:rPr>
          <w:sz w:val="28"/>
          <w:szCs w:val="28"/>
        </w:rPr>
        <w:t>?</w:t>
      </w:r>
      <w:ins w:id="1" w:author="Miro Nieminen" w:date="2014-10-22T14:20:00Z">
        <w:r w:rsidR="00CD69ED">
          <w:rPr>
            <w:sz w:val="28"/>
            <w:szCs w:val="28"/>
          </w:rPr>
          <w:br/>
        </w:r>
        <w:r w:rsidR="00CD69ED">
          <w:rPr>
            <w:sz w:val="28"/>
            <w:szCs w:val="28"/>
          </w:rPr>
          <w:br/>
        </w:r>
        <w:proofErr w:type="spellStart"/>
        <w:r w:rsidR="00CD69ED">
          <w:rPr>
            <w:sz w:val="28"/>
            <w:szCs w:val="28"/>
          </w:rPr>
          <w:t>Lastenhoitaja</w:t>
        </w:r>
        <w:proofErr w:type="spellEnd"/>
        <w:r w:rsidR="00CD69ED">
          <w:rPr>
            <w:sz w:val="28"/>
            <w:szCs w:val="28"/>
          </w:rPr>
          <w:t xml:space="preserve">, </w:t>
        </w:r>
        <w:proofErr w:type="spellStart"/>
        <w:r w:rsidR="00CD69ED">
          <w:rPr>
            <w:sz w:val="28"/>
            <w:szCs w:val="28"/>
          </w:rPr>
          <w:t>reilun</w:t>
        </w:r>
        <w:proofErr w:type="spellEnd"/>
        <w:r w:rsidR="00CD69ED">
          <w:rPr>
            <w:sz w:val="28"/>
            <w:szCs w:val="28"/>
          </w:rPr>
          <w:t xml:space="preserve"> </w:t>
        </w:r>
        <w:proofErr w:type="spellStart"/>
        <w:r w:rsidR="00CD69ED">
          <w:rPr>
            <w:sz w:val="28"/>
            <w:szCs w:val="28"/>
          </w:rPr>
          <w:t>vuoden</w:t>
        </w:r>
        <w:proofErr w:type="spellEnd"/>
        <w:r w:rsidR="00CD69ED">
          <w:rPr>
            <w:sz w:val="28"/>
            <w:szCs w:val="28"/>
          </w:rPr>
          <w:t xml:space="preserve"> </w:t>
        </w:r>
        <w:proofErr w:type="spellStart"/>
        <w:r w:rsidR="00CD69ED">
          <w:rPr>
            <w:sz w:val="28"/>
            <w:szCs w:val="28"/>
          </w:rPr>
          <w:t>tässä</w:t>
        </w:r>
        <w:proofErr w:type="spellEnd"/>
        <w:r w:rsidR="00CD69ED">
          <w:rPr>
            <w:sz w:val="28"/>
            <w:szCs w:val="28"/>
          </w:rPr>
          <w:t xml:space="preserve"> </w:t>
        </w:r>
        <w:proofErr w:type="spellStart"/>
        <w:r w:rsidR="00CD69ED">
          <w:rPr>
            <w:sz w:val="28"/>
            <w:szCs w:val="28"/>
          </w:rPr>
          <w:t>päiväkodissa</w:t>
        </w:r>
        <w:proofErr w:type="spellEnd"/>
        <w:r w:rsidR="00CD69ED">
          <w:rPr>
            <w:sz w:val="28"/>
            <w:szCs w:val="28"/>
          </w:rPr>
          <w:t xml:space="preserve">, 2-3v </w:t>
        </w:r>
        <w:proofErr w:type="spellStart"/>
        <w:r w:rsidR="00CD69ED">
          <w:rPr>
            <w:sz w:val="28"/>
            <w:szCs w:val="28"/>
          </w:rPr>
          <w:t>ryhmässä</w:t>
        </w:r>
      </w:ins>
      <w:proofErr w:type="spellEnd"/>
    </w:p>
    <w:p w14:paraId="1D46D905" w14:textId="77777777" w:rsidR="00CD69ED" w:rsidRDefault="00CD69ED" w:rsidP="00CD69ED">
      <w:pPr>
        <w:numPr>
          <w:numberingChange w:id="2" w:author="Sami Vihavainen" w:date="2014-10-22T11:20:00Z" w:original="%1:1:0:."/>
        </w:numPr>
        <w:rPr>
          <w:sz w:val="28"/>
          <w:szCs w:val="28"/>
        </w:rPr>
        <w:pPrChange w:id="3" w:author="Miro Nieminen" w:date="2014-10-22T14:20:00Z">
          <w:pPr>
            <w:pStyle w:val="ListParagraph"/>
            <w:numPr>
              <w:numId w:val="1"/>
            </w:numPr>
            <w:ind w:hanging="360"/>
          </w:pPr>
        </w:pPrChange>
      </w:pPr>
    </w:p>
    <w:p w14:paraId="420066B7" w14:textId="77777777" w:rsidR="00CD69ED" w:rsidRPr="00CD69ED" w:rsidRDefault="00CD69ED" w:rsidP="00CD69ED">
      <w:pPr>
        <w:numPr>
          <w:numberingChange w:id="4" w:author="Sami Vihavainen" w:date="2014-10-22T11:20:00Z" w:original="%1:1:0:."/>
        </w:numPr>
        <w:rPr>
          <w:ins w:id="5" w:author="Sami Vihavainen" w:date="2014-10-22T11:34:00Z"/>
          <w:sz w:val="28"/>
          <w:szCs w:val="28"/>
          <w:rPrChange w:id="6" w:author="Miro Nieminen" w:date="2014-10-22T14:20:00Z">
            <w:rPr>
              <w:ins w:id="7" w:author="Sami Vihavainen" w:date="2014-10-22T11:34:00Z"/>
            </w:rPr>
          </w:rPrChange>
        </w:rPr>
        <w:pPrChange w:id="8" w:author="Miro Nieminen" w:date="2014-10-22T14:20:00Z">
          <w:pPr>
            <w:pStyle w:val="ListParagraph"/>
            <w:numPr>
              <w:numId w:val="1"/>
            </w:numPr>
            <w:ind w:hanging="360"/>
          </w:pPr>
        </w:pPrChange>
      </w:pPr>
    </w:p>
    <w:p w14:paraId="2471426A" w14:textId="5ACA3674" w:rsidR="00E777DB" w:rsidRDefault="00752ED2" w:rsidP="00E777DB">
      <w:pPr>
        <w:pStyle w:val="ListParagraph"/>
        <w:numPr>
          <w:ilvl w:val="0"/>
          <w:numId w:val="1"/>
          <w:ins w:id="9" w:author="Sami Vihavainen" w:date="2014-10-22T11:34:00Z"/>
        </w:numPr>
        <w:rPr>
          <w:sz w:val="28"/>
          <w:szCs w:val="28"/>
        </w:rPr>
      </w:pPr>
      <w:proofErr w:type="spellStart"/>
      <w:ins w:id="10" w:author="Sami Vihavainen" w:date="2014-10-22T11:35:00Z">
        <w:r>
          <w:rPr>
            <w:sz w:val="28"/>
            <w:szCs w:val="28"/>
          </w:rPr>
          <w:t>Taustaa</w:t>
        </w:r>
        <w:proofErr w:type="spellEnd"/>
        <w:r>
          <w:rPr>
            <w:sz w:val="28"/>
            <w:szCs w:val="28"/>
          </w:rPr>
          <w:t xml:space="preserve">: </w:t>
        </w:r>
        <w:proofErr w:type="spellStart"/>
        <w:r>
          <w:rPr>
            <w:sz w:val="28"/>
            <w:szCs w:val="28"/>
          </w:rPr>
          <w:t>i</w:t>
        </w:r>
      </w:ins>
      <w:ins w:id="11" w:author="Sami Vihavainen" w:date="2014-10-22T11:34:00Z">
        <w:r>
          <w:rPr>
            <w:sz w:val="28"/>
            <w:szCs w:val="28"/>
          </w:rPr>
          <w:t>kä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käytössä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oleva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puhelin</w:t>
        </w:r>
        <w:proofErr w:type="spellEnd"/>
        <w:r>
          <w:rPr>
            <w:sz w:val="28"/>
            <w:szCs w:val="28"/>
          </w:rPr>
          <w:t>,</w:t>
        </w:r>
      </w:ins>
      <w:ins w:id="12" w:author="Sami Vihavainen" w:date="2014-10-22T11:35:00Z"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teknologiaosaaminen</w:t>
        </w:r>
      </w:ins>
      <w:proofErr w:type="spellEnd"/>
      <w:ins w:id="13" w:author="Miro Nieminen" w:date="2014-10-22T14:21:00Z">
        <w:r w:rsidR="004F47AA">
          <w:rPr>
            <w:sz w:val="28"/>
            <w:szCs w:val="28"/>
          </w:rPr>
          <w:br/>
        </w:r>
        <w:proofErr w:type="spellStart"/>
        <w:r w:rsidR="004F47AA">
          <w:rPr>
            <w:sz w:val="28"/>
            <w:szCs w:val="28"/>
          </w:rPr>
          <w:t>Lumia</w:t>
        </w:r>
        <w:proofErr w:type="spellEnd"/>
        <w:r w:rsidR="004F47AA">
          <w:rPr>
            <w:sz w:val="28"/>
            <w:szCs w:val="28"/>
          </w:rPr>
          <w:t xml:space="preserve"> 925</w:t>
        </w:r>
        <w:r w:rsidR="00CD69ED">
          <w:rPr>
            <w:sz w:val="28"/>
            <w:szCs w:val="28"/>
          </w:rPr>
          <w:t xml:space="preserve">, 31 </w:t>
        </w:r>
        <w:proofErr w:type="spellStart"/>
        <w:r w:rsidR="00CD69ED">
          <w:rPr>
            <w:sz w:val="28"/>
            <w:szCs w:val="28"/>
          </w:rPr>
          <w:t>vuotias</w:t>
        </w:r>
        <w:proofErr w:type="spellEnd"/>
        <w:r w:rsidR="00CD69ED">
          <w:rPr>
            <w:sz w:val="28"/>
            <w:szCs w:val="28"/>
          </w:rPr>
          <w:t>, “</w:t>
        </w:r>
        <w:proofErr w:type="spellStart"/>
        <w:r w:rsidR="00CD69ED">
          <w:rPr>
            <w:sz w:val="28"/>
            <w:szCs w:val="28"/>
          </w:rPr>
          <w:t>edistynyt</w:t>
        </w:r>
        <w:proofErr w:type="spellEnd"/>
        <w:r w:rsidR="00CD69ED">
          <w:rPr>
            <w:sz w:val="28"/>
            <w:szCs w:val="28"/>
          </w:rPr>
          <w:t xml:space="preserve"> </w:t>
        </w:r>
        <w:proofErr w:type="spellStart"/>
        <w:r w:rsidR="00CD69ED">
          <w:rPr>
            <w:sz w:val="28"/>
            <w:szCs w:val="28"/>
          </w:rPr>
          <w:t>käyttäjä</w:t>
        </w:r>
        <w:proofErr w:type="spellEnd"/>
        <w:r w:rsidR="00CD69ED">
          <w:rPr>
            <w:sz w:val="28"/>
            <w:szCs w:val="28"/>
          </w:rPr>
          <w:t>”</w:t>
        </w:r>
      </w:ins>
      <w:ins w:id="14" w:author="Sami Vihavainen" w:date="2014-10-22T11:35:00Z">
        <w:del w:id="15" w:author="Miro Nieminen" w:date="2014-10-22T14:21:00Z">
          <w:r w:rsidDel="00CD69ED">
            <w:rPr>
              <w:sz w:val="28"/>
              <w:szCs w:val="28"/>
            </w:rPr>
            <w:delText xml:space="preserve"> [</w:delText>
          </w:r>
        </w:del>
      </w:ins>
      <w:ins w:id="16" w:author="Sami Vihavainen" w:date="2014-10-22T11:34:00Z">
        <w:del w:id="17" w:author="Miro Nieminen" w:date="2014-10-22T14:21:00Z">
          <w:r w:rsidDel="00CD69ED">
            <w:rPr>
              <w:sz w:val="28"/>
              <w:szCs w:val="28"/>
            </w:rPr>
            <w:delText xml:space="preserve"> </w:delText>
          </w:r>
        </w:del>
      </w:ins>
      <w:r w:rsidR="003B3A1B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280D9E5F" w14:textId="485EF5F3" w:rsidR="00A12E27" w:rsidRPr="00055E97" w:rsidRDefault="00E777DB" w:rsidP="00055E97">
      <w:pPr>
        <w:pStyle w:val="ListParagraph"/>
        <w:numPr>
          <w:ilvl w:val="0"/>
          <w:numId w:val="1"/>
          <w:numberingChange w:id="18" w:author="Sami Vihavainen" w:date="2014-10-22T11:20:00Z" w:original="%1:2:0:."/>
        </w:numPr>
        <w:rPr>
          <w:sz w:val="28"/>
          <w:szCs w:val="28"/>
          <w:rPrChange w:id="19" w:author="Miro Nieminen" w:date="2014-10-22T17:34:00Z">
            <w:rPr/>
          </w:rPrChange>
        </w:rPr>
      </w:pPr>
      <w:proofErr w:type="spellStart"/>
      <w:r w:rsidRPr="00A12E27">
        <w:rPr>
          <w:sz w:val="28"/>
          <w:szCs w:val="28"/>
        </w:rPr>
        <w:t>Mihin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käytit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viimeksi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Päikky</w:t>
      </w:r>
      <w:r w:rsidR="00A12E27">
        <w:rPr>
          <w:sz w:val="28"/>
          <w:szCs w:val="28"/>
        </w:rPr>
        <w:t>ä</w:t>
      </w:r>
      <w:proofErr w:type="spellEnd"/>
      <w:r w:rsidR="00A12E27">
        <w:rPr>
          <w:sz w:val="28"/>
          <w:szCs w:val="28"/>
        </w:rPr>
        <w:t>?</w:t>
      </w:r>
      <w:ins w:id="20" w:author="Miro Nieminen" w:date="2014-10-22T17:34:00Z">
        <w:r w:rsidR="004F47AA" w:rsidRPr="00055E97">
          <w:rPr>
            <w:sz w:val="28"/>
            <w:szCs w:val="28"/>
            <w:rPrChange w:id="21" w:author="Miro Nieminen" w:date="2014-10-22T17:34:00Z">
              <w:rPr/>
            </w:rPrChange>
          </w:rPr>
          <w:br/>
        </w:r>
        <w:proofErr w:type="spellStart"/>
        <w:r w:rsidR="004F47AA" w:rsidRPr="00055E97">
          <w:rPr>
            <w:sz w:val="28"/>
            <w:szCs w:val="28"/>
            <w:rPrChange w:id="22" w:author="Miro Nieminen" w:date="2014-10-22T17:34:00Z">
              <w:rPr/>
            </w:rPrChange>
          </w:rPr>
          <w:t>Lapsen</w:t>
        </w:r>
        <w:proofErr w:type="spellEnd"/>
        <w:r w:rsidR="004F47AA" w:rsidRPr="00055E97">
          <w:rPr>
            <w:sz w:val="28"/>
            <w:szCs w:val="28"/>
            <w:rPrChange w:id="23" w:author="Miro Nieminen" w:date="2014-10-22T17:34:00Z">
              <w:rPr/>
            </w:rPrChange>
          </w:rPr>
          <w:t xml:space="preserve"> </w:t>
        </w:r>
        <w:proofErr w:type="spellStart"/>
        <w:r w:rsidR="004F47AA" w:rsidRPr="00055E97">
          <w:rPr>
            <w:sz w:val="28"/>
            <w:szCs w:val="28"/>
            <w:rPrChange w:id="24" w:author="Miro Nieminen" w:date="2014-10-22T17:34:00Z">
              <w:rPr/>
            </w:rPrChange>
          </w:rPr>
          <w:t>sisäänkirjaamiseen</w:t>
        </w:r>
        <w:proofErr w:type="spellEnd"/>
        <w:r w:rsidR="00055E97" w:rsidRPr="00055E97">
          <w:rPr>
            <w:sz w:val="28"/>
            <w:szCs w:val="28"/>
            <w:rPrChange w:id="25" w:author="Miro Nieminen" w:date="2014-10-22T17:34:00Z">
              <w:rPr/>
            </w:rPrChange>
          </w:rPr>
          <w:t xml:space="preserve"> </w:t>
        </w:r>
        <w:proofErr w:type="spellStart"/>
        <w:r w:rsidR="00055E97" w:rsidRPr="00055E97">
          <w:rPr>
            <w:sz w:val="28"/>
            <w:szCs w:val="28"/>
            <w:rPrChange w:id="26" w:author="Miro Nieminen" w:date="2014-10-22T17:34:00Z">
              <w:rPr/>
            </w:rPrChange>
          </w:rPr>
          <w:t>tänä</w:t>
        </w:r>
        <w:proofErr w:type="spellEnd"/>
        <w:r w:rsidR="00055E97" w:rsidRPr="00055E97">
          <w:rPr>
            <w:sz w:val="28"/>
            <w:szCs w:val="28"/>
            <w:rPrChange w:id="27" w:author="Miro Nieminen" w:date="2014-10-22T17:34:00Z">
              <w:rPr/>
            </w:rPrChange>
          </w:rPr>
          <w:t xml:space="preserve"> </w:t>
        </w:r>
        <w:proofErr w:type="spellStart"/>
        <w:r w:rsidR="00055E97" w:rsidRPr="00055E97">
          <w:rPr>
            <w:sz w:val="28"/>
            <w:szCs w:val="28"/>
            <w:rPrChange w:id="28" w:author="Miro Nieminen" w:date="2014-10-22T17:34:00Z">
              <w:rPr/>
            </w:rPrChange>
          </w:rPr>
          <w:t>aamuna</w:t>
        </w:r>
      </w:ins>
      <w:proofErr w:type="spellEnd"/>
      <w:ins w:id="29" w:author="Miro Nieminen" w:date="2014-10-22T14:21:00Z">
        <w:r w:rsidR="00CD69ED" w:rsidRPr="00055E97">
          <w:rPr>
            <w:sz w:val="28"/>
            <w:szCs w:val="28"/>
            <w:rPrChange w:id="30" w:author="Miro Nieminen" w:date="2014-10-22T17:34:00Z">
              <w:rPr/>
            </w:rPrChange>
          </w:rPr>
          <w:br/>
        </w:r>
      </w:ins>
    </w:p>
    <w:p w14:paraId="2D816F64" w14:textId="7C40DB90" w:rsidR="00E777DB" w:rsidRDefault="00E777DB" w:rsidP="00E777DB">
      <w:pPr>
        <w:pStyle w:val="ListParagraph"/>
        <w:numPr>
          <w:ilvl w:val="0"/>
          <w:numId w:val="1"/>
          <w:numberingChange w:id="31" w:author="Sami Vihavainen" w:date="2014-10-22T11:20:00Z" w:original="%1:3:0:."/>
        </w:numPr>
        <w:rPr>
          <w:sz w:val="28"/>
          <w:szCs w:val="28"/>
        </w:rPr>
      </w:pPr>
      <w:proofErr w:type="spellStart"/>
      <w:r w:rsidRPr="00A12E27">
        <w:rPr>
          <w:sz w:val="28"/>
          <w:szCs w:val="28"/>
        </w:rPr>
        <w:t>Kuvaile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="00A12E27" w:rsidRPr="00A12E27">
        <w:rPr>
          <w:sz w:val="28"/>
          <w:szCs w:val="28"/>
        </w:rPr>
        <w:t>yleisimpiä</w:t>
      </w:r>
      <w:proofErr w:type="spellEnd"/>
      <w:r w:rsidR="00A12E27" w:rsidRPr="00A12E27">
        <w:rPr>
          <w:sz w:val="28"/>
          <w:szCs w:val="28"/>
        </w:rPr>
        <w:t xml:space="preserve"> </w:t>
      </w:r>
      <w:proofErr w:type="spellStart"/>
      <w:r w:rsidR="00A12E27" w:rsidRPr="00A12E27">
        <w:rPr>
          <w:sz w:val="28"/>
          <w:szCs w:val="28"/>
        </w:rPr>
        <w:t>tehtäviä</w:t>
      </w:r>
      <w:proofErr w:type="spellEnd"/>
      <w:r w:rsidR="00A12E27" w:rsidRPr="00A12E27">
        <w:rPr>
          <w:sz w:val="28"/>
          <w:szCs w:val="28"/>
        </w:rPr>
        <w:t>,</w:t>
      </w:r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mitä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teet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Päikyllä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päivittäin</w:t>
      </w:r>
      <w:proofErr w:type="spellEnd"/>
      <w:r w:rsidR="00A12E27">
        <w:rPr>
          <w:sz w:val="28"/>
          <w:szCs w:val="28"/>
        </w:rPr>
        <w:t>?</w:t>
      </w:r>
      <w:ins w:id="32" w:author="Miro Nieminen" w:date="2014-10-22T17:34:00Z">
        <w:r w:rsidR="00055E97">
          <w:rPr>
            <w:sz w:val="28"/>
            <w:szCs w:val="28"/>
          </w:rPr>
          <w:br/>
        </w:r>
      </w:ins>
      <w:proofErr w:type="spellStart"/>
      <w:ins w:id="33" w:author="Miro Nieminen" w:date="2014-10-22T17:37:00Z">
        <w:r w:rsidR="00055E97">
          <w:rPr>
            <w:sz w:val="28"/>
            <w:szCs w:val="28"/>
          </w:rPr>
          <w:t>Lasten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kirjaaminen</w:t>
        </w:r>
        <w:proofErr w:type="spellEnd"/>
        <w:r w:rsidR="00055E97">
          <w:rPr>
            <w:sz w:val="28"/>
            <w:szCs w:val="28"/>
          </w:rPr>
          <w:br/>
        </w:r>
      </w:ins>
      <w:proofErr w:type="spellStart"/>
      <w:ins w:id="34" w:author="Miro Nieminen" w:date="2014-10-22T17:34:00Z">
        <w:r w:rsidR="00055E97">
          <w:rPr>
            <w:sz w:val="28"/>
            <w:szCs w:val="28"/>
          </w:rPr>
          <w:t>Viestittely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vanhempien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kanssa</w:t>
        </w:r>
        <w:proofErr w:type="spellEnd"/>
        <w:r w:rsidR="00055E97">
          <w:rPr>
            <w:sz w:val="28"/>
            <w:szCs w:val="28"/>
          </w:rPr>
          <w:br/>
        </w:r>
        <w:proofErr w:type="spellStart"/>
        <w:r w:rsidR="00055E97">
          <w:rPr>
            <w:sz w:val="28"/>
            <w:szCs w:val="28"/>
          </w:rPr>
          <w:t>Vanhempien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yhteystietojen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kaivaminan</w:t>
        </w:r>
        <w:proofErr w:type="spellEnd"/>
        <w:r w:rsidR="00055E97">
          <w:rPr>
            <w:sz w:val="28"/>
            <w:szCs w:val="28"/>
          </w:rPr>
          <w:br/>
        </w:r>
        <w:proofErr w:type="spellStart"/>
        <w:r w:rsidR="00055E97">
          <w:rPr>
            <w:sz w:val="28"/>
            <w:szCs w:val="28"/>
          </w:rPr>
          <w:t>Hoitajien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oma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sisään</w:t>
        </w:r>
        <w:proofErr w:type="spellEnd"/>
        <w:r w:rsidR="00055E97">
          <w:rPr>
            <w:sz w:val="28"/>
            <w:szCs w:val="28"/>
          </w:rPr>
          <w:t xml:space="preserve">- </w:t>
        </w:r>
        <w:proofErr w:type="spellStart"/>
        <w:r w:rsidR="00055E97">
          <w:rPr>
            <w:sz w:val="28"/>
            <w:szCs w:val="28"/>
          </w:rPr>
          <w:t>ja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uloskirjaus</w:t>
        </w:r>
      </w:ins>
      <w:proofErr w:type="spellEnd"/>
      <w:ins w:id="35" w:author="Miro Nieminen" w:date="2014-10-22T17:35:00Z">
        <w:r w:rsidR="00055E97">
          <w:rPr>
            <w:sz w:val="28"/>
            <w:szCs w:val="28"/>
          </w:rPr>
          <w:br/>
        </w:r>
        <w:proofErr w:type="spellStart"/>
        <w:r w:rsidR="00055E97">
          <w:rPr>
            <w:sz w:val="28"/>
            <w:szCs w:val="28"/>
          </w:rPr>
          <w:t>Kirjausten</w:t>
        </w:r>
        <w:proofErr w:type="spellEnd"/>
        <w:r w:rsidR="00055E97">
          <w:rPr>
            <w:sz w:val="28"/>
            <w:szCs w:val="28"/>
          </w:rPr>
          <w:t xml:space="preserve"> </w:t>
        </w:r>
      </w:ins>
      <w:proofErr w:type="spellStart"/>
      <w:ins w:id="36" w:author="Miro Nieminen" w:date="2014-10-22T17:36:00Z">
        <w:r w:rsidR="00055E97">
          <w:rPr>
            <w:sz w:val="28"/>
            <w:szCs w:val="28"/>
          </w:rPr>
          <w:t>muokkaus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jälkikäteen</w:t>
        </w:r>
      </w:ins>
      <w:proofErr w:type="spellEnd"/>
      <w:ins w:id="37" w:author="Miro Nieminen" w:date="2014-10-22T17:35:00Z"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</w:r>
      </w:ins>
    </w:p>
    <w:p w14:paraId="599B10BD" w14:textId="1CE778EA" w:rsidR="009F103B" w:rsidRDefault="00A12E27">
      <w:pPr>
        <w:pStyle w:val="ListParagraph"/>
        <w:numPr>
          <w:ilvl w:val="0"/>
          <w:numId w:val="1"/>
          <w:ins w:id="38" w:author="Unknown"/>
        </w:numPr>
        <w:rPr>
          <w:sz w:val="28"/>
          <w:szCs w:val="28"/>
        </w:rPr>
      </w:pPr>
      <w:proofErr w:type="spellStart"/>
      <w:r w:rsidRPr="00D713C0">
        <w:rPr>
          <w:sz w:val="28"/>
          <w:szCs w:val="28"/>
        </w:rPr>
        <w:t>Mikä</w:t>
      </w:r>
      <w:proofErr w:type="spellEnd"/>
      <w:r w:rsidRPr="00D713C0">
        <w:rPr>
          <w:sz w:val="28"/>
          <w:szCs w:val="28"/>
        </w:rPr>
        <w:t xml:space="preserve"> on </w:t>
      </w:r>
      <w:proofErr w:type="spellStart"/>
      <w:r w:rsidRPr="00D713C0">
        <w:rPr>
          <w:sz w:val="28"/>
          <w:szCs w:val="28"/>
        </w:rPr>
        <w:t>viimeisin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ongelma</w:t>
      </w:r>
      <w:proofErr w:type="spellEnd"/>
      <w:r w:rsidRPr="00D713C0">
        <w:rPr>
          <w:sz w:val="28"/>
          <w:szCs w:val="28"/>
        </w:rPr>
        <w:t xml:space="preserve">, </w:t>
      </w:r>
      <w:proofErr w:type="spellStart"/>
      <w:r w:rsidRPr="00D713C0">
        <w:rPr>
          <w:sz w:val="28"/>
          <w:szCs w:val="28"/>
        </w:rPr>
        <w:t>mikä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Sinun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Päikky-käytössäsi</w:t>
      </w:r>
      <w:proofErr w:type="spellEnd"/>
      <w:r w:rsidRPr="00D713C0">
        <w:rPr>
          <w:sz w:val="28"/>
          <w:szCs w:val="28"/>
        </w:rPr>
        <w:t xml:space="preserve"> on </w:t>
      </w:r>
      <w:proofErr w:type="spellStart"/>
      <w:r w:rsidRPr="00D713C0">
        <w:rPr>
          <w:sz w:val="28"/>
          <w:szCs w:val="28"/>
        </w:rPr>
        <w:t>ilmennyt</w:t>
      </w:r>
      <w:proofErr w:type="spellEnd"/>
      <w:r w:rsidRPr="00D713C0">
        <w:rPr>
          <w:sz w:val="28"/>
          <w:szCs w:val="28"/>
        </w:rPr>
        <w:t xml:space="preserve">? </w:t>
      </w:r>
      <w:proofErr w:type="spellStart"/>
      <w:r w:rsidRPr="00D713C0">
        <w:rPr>
          <w:sz w:val="28"/>
          <w:szCs w:val="28"/>
        </w:rPr>
        <w:t>Miten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selvisit</w:t>
      </w:r>
      <w:proofErr w:type="spellEnd"/>
      <w:r w:rsidRPr="00D713C0">
        <w:rPr>
          <w:sz w:val="28"/>
          <w:szCs w:val="28"/>
        </w:rPr>
        <w:t xml:space="preserve"> </w:t>
      </w:r>
      <w:proofErr w:type="spellStart"/>
      <w:r w:rsidRPr="00D713C0">
        <w:rPr>
          <w:sz w:val="28"/>
          <w:szCs w:val="28"/>
        </w:rPr>
        <w:t>siitä</w:t>
      </w:r>
      <w:proofErr w:type="spellEnd"/>
      <w:r w:rsidRPr="00D713C0">
        <w:rPr>
          <w:sz w:val="28"/>
          <w:szCs w:val="28"/>
        </w:rPr>
        <w:t>?</w:t>
      </w:r>
      <w:ins w:id="39" w:author="Miro Nieminen" w:date="2014-10-22T17:36:00Z">
        <w:r w:rsidR="00055E97">
          <w:rPr>
            <w:sz w:val="28"/>
            <w:szCs w:val="28"/>
          </w:rPr>
          <w:br/>
        </w:r>
      </w:ins>
      <w:ins w:id="40" w:author="Miro Nieminen" w:date="2014-10-22T17:39:00Z">
        <w:r w:rsidR="00055E97">
          <w:rPr>
            <w:sz w:val="28"/>
            <w:szCs w:val="28"/>
          </w:rPr>
          <w:br/>
        </w:r>
      </w:ins>
      <w:proofErr w:type="spellStart"/>
      <w:ins w:id="41" w:author="Miro Nieminen" w:date="2014-10-22T17:36:00Z">
        <w:r w:rsidR="00055E97">
          <w:rPr>
            <w:sz w:val="28"/>
            <w:szCs w:val="28"/>
          </w:rPr>
          <w:t>Järjestelmän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jumiutuminen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kokonaan</w:t>
        </w:r>
        <w:proofErr w:type="spellEnd"/>
        <w:r w:rsidR="00055E97">
          <w:rPr>
            <w:sz w:val="28"/>
            <w:szCs w:val="28"/>
          </w:rPr>
          <w:t xml:space="preserve">, </w:t>
        </w:r>
        <w:proofErr w:type="spellStart"/>
        <w:r w:rsidR="00055E97">
          <w:rPr>
            <w:sz w:val="28"/>
            <w:szCs w:val="28"/>
          </w:rPr>
          <w:t>näkyy</w:t>
        </w:r>
        <w:proofErr w:type="spellEnd"/>
        <w:r w:rsidR="00055E97">
          <w:rPr>
            <w:sz w:val="28"/>
            <w:szCs w:val="28"/>
          </w:rPr>
          <w:t xml:space="preserve"> </w:t>
        </w:r>
      </w:ins>
      <w:ins w:id="42" w:author="Miro Nieminen" w:date="2014-10-22T17:38:00Z">
        <w:r w:rsidR="00055E97">
          <w:rPr>
            <w:sz w:val="28"/>
            <w:szCs w:val="28"/>
          </w:rPr>
          <w:t xml:space="preserve">vain </w:t>
        </w:r>
        <w:proofErr w:type="spellStart"/>
        <w:r w:rsidR="00055E97">
          <w:rPr>
            <w:sz w:val="28"/>
            <w:szCs w:val="28"/>
          </w:rPr>
          <w:t>valkoista</w:t>
        </w:r>
        <w:proofErr w:type="spellEnd"/>
        <w:r w:rsidR="00055E97">
          <w:rPr>
            <w:sz w:val="28"/>
            <w:szCs w:val="28"/>
          </w:rPr>
          <w:br/>
          <w:t xml:space="preserve">-&gt; </w:t>
        </w:r>
        <w:proofErr w:type="spellStart"/>
        <w:r w:rsidR="00055E97">
          <w:rPr>
            <w:sz w:val="28"/>
            <w:szCs w:val="28"/>
          </w:rPr>
          <w:t>selaimen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sulkeminen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ja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uudelleenavaaminen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auttaa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joskus</w:t>
        </w:r>
      </w:ins>
      <w:proofErr w:type="spellEnd"/>
      <w:ins w:id="43" w:author="Miro Nieminen" w:date="2014-10-22T17:39:00Z"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lastRenderedPageBreak/>
          <w:t xml:space="preserve">-&gt; </w:t>
        </w:r>
        <w:proofErr w:type="spellStart"/>
        <w:r w:rsidR="00055E97">
          <w:rPr>
            <w:sz w:val="28"/>
            <w:szCs w:val="28"/>
          </w:rPr>
          <w:t>joskus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joutuu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buuttaamaan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puhelimen</w:t>
        </w:r>
        <w:proofErr w:type="spellEnd"/>
        <w:r w:rsidR="00055E97">
          <w:rPr>
            <w:sz w:val="28"/>
            <w:szCs w:val="28"/>
          </w:rPr>
          <w:t xml:space="preserve">, </w:t>
        </w:r>
        <w:proofErr w:type="spellStart"/>
        <w:r w:rsidR="00055E97">
          <w:rPr>
            <w:sz w:val="28"/>
            <w:szCs w:val="28"/>
          </w:rPr>
          <w:t>tämä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auttaa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lähes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aina</w:t>
        </w:r>
        <w:proofErr w:type="spellEnd"/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</w:r>
      </w:ins>
      <w:ins w:id="44" w:author="Miro Nieminen" w:date="2014-10-22T17:36:00Z">
        <w:r w:rsidR="00055E97">
          <w:rPr>
            <w:sz w:val="28"/>
            <w:szCs w:val="28"/>
          </w:rPr>
          <w:br/>
        </w:r>
      </w:ins>
    </w:p>
    <w:p w14:paraId="2CDE1274" w14:textId="1DCF4790" w:rsidR="00D713C0" w:rsidRDefault="00D713C0" w:rsidP="00D713C0">
      <w:pPr>
        <w:pStyle w:val="ListParagraph"/>
        <w:numPr>
          <w:ilvl w:val="0"/>
          <w:numId w:val="1"/>
          <w:ins w:id="45" w:author="Sami Vihavainen" w:date="2014-10-22T11:27:00Z"/>
        </w:numPr>
        <w:rPr>
          <w:ins w:id="46" w:author="Sami Vihavainen" w:date="2014-10-22T11:27:00Z"/>
          <w:sz w:val="28"/>
          <w:szCs w:val="28"/>
        </w:rPr>
      </w:pPr>
      <w:proofErr w:type="spellStart"/>
      <w:ins w:id="47" w:author="Sami Vihavainen" w:date="2014-10-22T11:27:00Z"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olette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keskustelleet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Päikystä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kolleegoiden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kesken</w:t>
        </w:r>
        <w:proofErr w:type="spellEnd"/>
        <w:r>
          <w:rPr>
            <w:sz w:val="28"/>
            <w:szCs w:val="28"/>
          </w:rPr>
          <w:t>?</w:t>
        </w:r>
      </w:ins>
      <w:ins w:id="48" w:author="Miro Nieminen" w:date="2014-10-22T17:40:00Z"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  <w:t>“</w:t>
        </w:r>
        <w:proofErr w:type="spellStart"/>
        <w:r w:rsidR="00055E97">
          <w:rPr>
            <w:sz w:val="28"/>
            <w:szCs w:val="28"/>
          </w:rPr>
          <w:t>Päikyn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ongelmista</w:t>
        </w:r>
        <w:proofErr w:type="spellEnd"/>
        <w:r w:rsidR="00055E97">
          <w:rPr>
            <w:sz w:val="28"/>
            <w:szCs w:val="28"/>
          </w:rPr>
          <w:t xml:space="preserve">, </w:t>
        </w:r>
      </w:ins>
      <w:ins w:id="49" w:author="Miro Nieminen" w:date="2014-10-22T17:41:00Z">
        <w:r w:rsidR="00055E97">
          <w:rPr>
            <w:sz w:val="28"/>
            <w:szCs w:val="28"/>
          </w:rPr>
          <w:t>‘</w:t>
        </w:r>
        <w:proofErr w:type="spellStart"/>
        <w:r w:rsidR="00055E97">
          <w:rPr>
            <w:sz w:val="28"/>
            <w:szCs w:val="28"/>
          </w:rPr>
          <w:t>jökittämisestä</w:t>
        </w:r>
        <w:proofErr w:type="spellEnd"/>
        <w:r w:rsidR="00055E97">
          <w:rPr>
            <w:sz w:val="28"/>
            <w:szCs w:val="28"/>
          </w:rPr>
          <w:t>’</w:t>
        </w:r>
      </w:ins>
    </w:p>
    <w:p w14:paraId="5E76C647" w14:textId="4683F6AB" w:rsidR="00D713C0" w:rsidRDefault="00D713C0" w:rsidP="00D713C0">
      <w:pPr>
        <w:pStyle w:val="ListParagraph"/>
        <w:numPr>
          <w:ilvl w:val="1"/>
          <w:numId w:val="1"/>
          <w:ins w:id="50" w:author="Sami Vihavainen" w:date="2014-10-22T11:27:00Z"/>
        </w:numPr>
        <w:rPr>
          <w:ins w:id="51" w:author="Sami Vihavainen" w:date="2014-10-22T11:28:00Z"/>
          <w:sz w:val="28"/>
          <w:szCs w:val="28"/>
        </w:rPr>
      </w:pPr>
      <w:proofErr w:type="spellStart"/>
      <w:ins w:id="52" w:author="Sami Vihavainen" w:date="2014-10-22T11:27:00Z">
        <w:r>
          <w:rPr>
            <w:sz w:val="28"/>
            <w:szCs w:val="28"/>
          </w:rPr>
          <w:t>Entä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vanhempien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kesken</w:t>
        </w:r>
        <w:proofErr w:type="spellEnd"/>
        <w:r>
          <w:rPr>
            <w:sz w:val="28"/>
            <w:szCs w:val="28"/>
          </w:rPr>
          <w:t>?</w:t>
        </w:r>
      </w:ins>
      <w:ins w:id="53" w:author="Miro Nieminen" w:date="2014-10-22T17:41:00Z">
        <w:r w:rsidR="00055E97">
          <w:rPr>
            <w:sz w:val="28"/>
            <w:szCs w:val="28"/>
          </w:rPr>
          <w:br/>
          <w:t>“</w:t>
        </w:r>
        <w:proofErr w:type="spellStart"/>
        <w:r w:rsidR="00055E97">
          <w:rPr>
            <w:sz w:val="28"/>
            <w:szCs w:val="28"/>
          </w:rPr>
          <w:t>Heidän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ongelmistaan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netin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kautta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Päikyn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käyttämisestä</w:t>
        </w:r>
        <w:proofErr w:type="spellEnd"/>
        <w:r w:rsidR="00055E97">
          <w:rPr>
            <w:sz w:val="28"/>
            <w:szCs w:val="28"/>
          </w:rPr>
          <w:t xml:space="preserve">, </w:t>
        </w:r>
        <w:proofErr w:type="spellStart"/>
        <w:r w:rsidR="00055E97">
          <w:rPr>
            <w:sz w:val="28"/>
            <w:szCs w:val="28"/>
          </w:rPr>
          <w:t>ja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siitä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että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ei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heidän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suunnittelemat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hoitoajat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aina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tallennu</w:t>
        </w:r>
        <w:proofErr w:type="spellEnd"/>
        <w:r w:rsidR="00055E97">
          <w:rPr>
            <w:sz w:val="28"/>
            <w:szCs w:val="28"/>
          </w:rPr>
          <w:t>”</w:t>
        </w:r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  <w:t>“</w:t>
        </w:r>
        <w:proofErr w:type="spellStart"/>
        <w:r w:rsidR="00055E97">
          <w:rPr>
            <w:sz w:val="28"/>
            <w:szCs w:val="28"/>
          </w:rPr>
          <w:t>Alussa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kysyivät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ohjeita</w:t>
        </w:r>
        <w:proofErr w:type="spellEnd"/>
        <w:r w:rsidR="00055E97">
          <w:rPr>
            <w:sz w:val="28"/>
            <w:szCs w:val="28"/>
          </w:rPr>
          <w:t xml:space="preserve">, </w:t>
        </w:r>
        <w:proofErr w:type="spellStart"/>
        <w:r w:rsidR="00055E97">
          <w:rPr>
            <w:sz w:val="28"/>
            <w:szCs w:val="28"/>
          </w:rPr>
          <w:t>nyt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ovat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omaksuneet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hyvin</w:t>
        </w:r>
        <w:proofErr w:type="spellEnd"/>
        <w:r w:rsidR="00055E97">
          <w:rPr>
            <w:sz w:val="28"/>
            <w:szCs w:val="28"/>
          </w:rPr>
          <w:t>”</w:t>
        </w:r>
      </w:ins>
      <w:ins w:id="54" w:author="Miro Nieminen" w:date="2014-10-22T17:42:00Z">
        <w:r w:rsidR="00055E97">
          <w:rPr>
            <w:sz w:val="28"/>
            <w:szCs w:val="28"/>
          </w:rPr>
          <w:br/>
        </w:r>
      </w:ins>
    </w:p>
    <w:p w14:paraId="0DA17F57" w14:textId="590EB6F0" w:rsidR="00D713C0" w:rsidRDefault="00D713C0" w:rsidP="00D713C0">
      <w:pPr>
        <w:pStyle w:val="ListParagraph"/>
        <w:numPr>
          <w:ilvl w:val="0"/>
          <w:numId w:val="1"/>
          <w:ins w:id="55" w:author="Sami Vihavainen" w:date="2014-10-22T11:28:00Z"/>
        </w:numPr>
        <w:rPr>
          <w:ins w:id="56" w:author="Sami Vihavainen" w:date="2014-10-22T11:28:00Z"/>
          <w:sz w:val="28"/>
          <w:szCs w:val="28"/>
        </w:rPr>
      </w:pPr>
      <w:proofErr w:type="spellStart"/>
      <w:ins w:id="57" w:author="Sami Vihavainen" w:date="2014-10-22T11:28:00Z">
        <w:r>
          <w:rPr>
            <w:sz w:val="28"/>
            <w:szCs w:val="28"/>
          </w:rPr>
          <w:t>Onko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ainoa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kirjanpitoväline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vai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käytättelö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jotain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muuta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sen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lisäksi</w:t>
        </w:r>
        <w:proofErr w:type="spellEnd"/>
        <w:r>
          <w:rPr>
            <w:sz w:val="28"/>
            <w:szCs w:val="28"/>
          </w:rPr>
          <w:t>?</w:t>
        </w:r>
      </w:ins>
      <w:ins w:id="58" w:author="Miro Nieminen" w:date="2014-10-22T17:42:00Z"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  <w:t>“</w:t>
        </w:r>
        <w:proofErr w:type="spellStart"/>
        <w:r w:rsidR="00055E97">
          <w:rPr>
            <w:sz w:val="28"/>
            <w:szCs w:val="28"/>
          </w:rPr>
          <w:t>Normi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tekstiviesteillä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ja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sähköposteilla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lisäksi</w:t>
        </w:r>
        <w:proofErr w:type="spellEnd"/>
        <w:r w:rsidR="00055E97">
          <w:rPr>
            <w:sz w:val="28"/>
            <w:szCs w:val="28"/>
          </w:rPr>
          <w:t>”</w:t>
        </w:r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</w:r>
      </w:ins>
      <w:ins w:id="59" w:author="Miro Nieminen" w:date="2014-10-22T17:43:00Z">
        <w:r w:rsidR="00055E97">
          <w:rPr>
            <w:sz w:val="28"/>
            <w:szCs w:val="28"/>
          </w:rPr>
          <w:t>“</w:t>
        </w:r>
        <w:proofErr w:type="spellStart"/>
        <w:r w:rsidR="00055E97">
          <w:rPr>
            <w:sz w:val="28"/>
            <w:szCs w:val="28"/>
          </w:rPr>
          <w:t>Tekstareita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käytetään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mielellään</w:t>
        </w:r>
        <w:proofErr w:type="spellEnd"/>
        <w:r w:rsidR="00055E97">
          <w:rPr>
            <w:sz w:val="28"/>
            <w:szCs w:val="28"/>
          </w:rPr>
          <w:t>”</w:t>
        </w:r>
      </w:ins>
      <w:ins w:id="60" w:author="Miro Nieminen" w:date="2014-10-22T17:42:00Z">
        <w:r w:rsidR="00055E97">
          <w:rPr>
            <w:sz w:val="28"/>
            <w:szCs w:val="28"/>
          </w:rPr>
          <w:br/>
        </w:r>
      </w:ins>
    </w:p>
    <w:p w14:paraId="079EF584" w14:textId="77777777" w:rsidR="00D713C0" w:rsidRDefault="00D713C0" w:rsidP="00D713C0">
      <w:pPr>
        <w:pStyle w:val="ListParagraph"/>
        <w:numPr>
          <w:ilvl w:val="1"/>
          <w:numId w:val="1"/>
          <w:ins w:id="61" w:author="Sami Vihavainen" w:date="2014-10-22T11:29:00Z"/>
        </w:numPr>
        <w:rPr>
          <w:ins w:id="62" w:author="Sami Vihavainen" w:date="2014-10-22T11:29:00Z"/>
          <w:sz w:val="28"/>
          <w:szCs w:val="28"/>
        </w:rPr>
      </w:pPr>
      <w:ins w:id="63" w:author="Sami Vihavainen" w:date="2014-10-22T11:29:00Z">
        <w:r>
          <w:rPr>
            <w:sz w:val="28"/>
            <w:szCs w:val="28"/>
          </w:rPr>
          <w:t xml:space="preserve">Jos </w:t>
        </w:r>
        <w:proofErr w:type="spellStart"/>
        <w:r>
          <w:rPr>
            <w:sz w:val="28"/>
            <w:szCs w:val="28"/>
          </w:rPr>
          <w:t>kyllä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niin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proofErr w:type="gramStart"/>
        <w:r>
          <w:rPr>
            <w:sz w:val="28"/>
            <w:szCs w:val="28"/>
          </w:rPr>
          <w:t>ja</w:t>
        </w:r>
        <w:proofErr w:type="spellEnd"/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miksi</w:t>
        </w:r>
        <w:proofErr w:type="spellEnd"/>
        <w:r>
          <w:rPr>
            <w:sz w:val="28"/>
            <w:szCs w:val="28"/>
          </w:rPr>
          <w:t xml:space="preserve">? </w:t>
        </w:r>
        <w:proofErr w:type="spellStart"/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Päikystä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puuttuu</w:t>
        </w:r>
        <w:proofErr w:type="spellEnd"/>
      </w:ins>
    </w:p>
    <w:p w14:paraId="783D724F" w14:textId="77777777" w:rsidR="00752ED2" w:rsidRDefault="00D713C0" w:rsidP="00D713C0">
      <w:pPr>
        <w:pStyle w:val="ListParagraph"/>
        <w:numPr>
          <w:ilvl w:val="2"/>
          <w:numId w:val="1"/>
          <w:ins w:id="64" w:author="Sami Vihavainen" w:date="2014-10-22T11:21:00Z"/>
        </w:numPr>
        <w:rPr>
          <w:ins w:id="65" w:author="Sami Vihavainen" w:date="2014-10-22T11:31:00Z"/>
          <w:sz w:val="28"/>
          <w:szCs w:val="28"/>
        </w:rPr>
      </w:pPr>
      <w:proofErr w:type="spellStart"/>
      <w:ins w:id="66" w:author="Sami Vihavainen" w:date="2014-10-22T11:29:00Z">
        <w:r>
          <w:rPr>
            <w:sz w:val="28"/>
            <w:szCs w:val="28"/>
          </w:rPr>
          <w:t>Featureita</w:t>
        </w:r>
      </w:ins>
      <w:proofErr w:type="spellEnd"/>
      <w:proofErr w:type="gramStart"/>
      <w:ins w:id="67" w:author="Sami Vihavainen" w:date="2014-10-22T11:30:00Z">
        <w:r w:rsidR="00752ED2">
          <w:rPr>
            <w:sz w:val="28"/>
            <w:szCs w:val="28"/>
          </w:rPr>
          <w:t>?</w:t>
        </w:r>
      </w:ins>
      <w:ins w:id="68" w:author="Sami Vihavainen" w:date="2014-10-22T11:29:00Z">
        <w:r>
          <w:rPr>
            <w:sz w:val="28"/>
            <w:szCs w:val="28"/>
          </w:rPr>
          <w:t>,</w:t>
        </w:r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luotettava</w:t>
        </w:r>
      </w:ins>
      <w:proofErr w:type="spellEnd"/>
      <w:ins w:id="69" w:author="Sami Vihavainen" w:date="2014-10-22T11:30:00Z">
        <w:r w:rsidR="00752ED2">
          <w:rPr>
            <w:sz w:val="28"/>
            <w:szCs w:val="28"/>
          </w:rPr>
          <w:t>?</w:t>
        </w:r>
      </w:ins>
      <w:ins w:id="70" w:author="Sami Vihavainen" w:date="2014-10-22T11:29:00Z">
        <w:r w:rsidR="00752ED2">
          <w:rPr>
            <w:sz w:val="28"/>
            <w:szCs w:val="28"/>
          </w:rPr>
          <w:t xml:space="preserve">, </w:t>
        </w:r>
        <w:proofErr w:type="spellStart"/>
        <w:r w:rsidR="00752ED2">
          <w:rPr>
            <w:sz w:val="28"/>
            <w:szCs w:val="28"/>
          </w:rPr>
          <w:t>hankala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käyttää</w:t>
        </w:r>
        <w:proofErr w:type="spellEnd"/>
        <w:r w:rsidR="00752ED2">
          <w:rPr>
            <w:sz w:val="28"/>
            <w:szCs w:val="28"/>
          </w:rPr>
          <w:t>?</w:t>
        </w:r>
      </w:ins>
    </w:p>
    <w:p w14:paraId="68574B17" w14:textId="4A6B430D" w:rsidR="00D713C0" w:rsidRDefault="00055E97" w:rsidP="00752ED2">
      <w:pPr>
        <w:pStyle w:val="ListParagraph"/>
        <w:numPr>
          <w:ilvl w:val="0"/>
          <w:numId w:val="1"/>
          <w:ins w:id="71" w:author="Sami Vihavainen" w:date="2014-10-22T11:31:00Z"/>
        </w:numPr>
        <w:rPr>
          <w:ins w:id="72" w:author="Sami Vihavainen" w:date="2014-10-22T11:30:00Z"/>
          <w:sz w:val="28"/>
          <w:szCs w:val="28"/>
        </w:rPr>
      </w:pPr>
      <w:ins w:id="73" w:author="Miro Nieminen" w:date="2014-10-22T17:43:00Z">
        <w:r>
          <w:rPr>
            <w:sz w:val="28"/>
            <w:szCs w:val="28"/>
          </w:rPr>
          <w:t xml:space="preserve">EI KYSYTTY </w:t>
        </w:r>
        <w:r>
          <w:rPr>
            <w:sz w:val="28"/>
            <w:szCs w:val="28"/>
          </w:rPr>
          <w:br/>
        </w:r>
      </w:ins>
      <w:ins w:id="74" w:author="Sami Vihavainen" w:date="2014-10-22T11:31:00Z">
        <w:r w:rsidR="00752ED2">
          <w:rPr>
            <w:sz w:val="28"/>
            <w:szCs w:val="28"/>
          </w:rPr>
          <w:t xml:space="preserve">Ole </w:t>
        </w:r>
        <w:proofErr w:type="spellStart"/>
        <w:r w:rsidR="00752ED2">
          <w:rPr>
            <w:sz w:val="28"/>
            <w:szCs w:val="28"/>
          </w:rPr>
          <w:t>hyvä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proofErr w:type="gramStart"/>
        <w:r w:rsidR="00752ED2">
          <w:rPr>
            <w:sz w:val="28"/>
            <w:szCs w:val="28"/>
          </w:rPr>
          <w:t>ja</w:t>
        </w:r>
        <w:proofErr w:type="spellEnd"/>
        <w:proofErr w:type="gram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näytä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kuinka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kirjaat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lapsen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Päikkyyn</w:t>
        </w:r>
      </w:ins>
      <w:proofErr w:type="spellEnd"/>
      <w:ins w:id="75" w:author="Sami Vihavainen" w:date="2014-10-22T11:32:00Z">
        <w:r w:rsidR="00752ED2">
          <w:rPr>
            <w:sz w:val="28"/>
            <w:szCs w:val="28"/>
          </w:rPr>
          <w:t>/</w:t>
        </w:r>
        <w:proofErr w:type="spellStart"/>
        <w:r w:rsidR="00752ED2">
          <w:rPr>
            <w:sz w:val="28"/>
            <w:szCs w:val="28"/>
          </w:rPr>
          <w:t>pois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Päikystä</w:t>
        </w:r>
        <w:proofErr w:type="spellEnd"/>
        <w:r w:rsidR="00752ED2">
          <w:rPr>
            <w:sz w:val="28"/>
            <w:szCs w:val="28"/>
          </w:rPr>
          <w:t xml:space="preserve"> [</w:t>
        </w:r>
      </w:ins>
      <w:proofErr w:type="spellStart"/>
      <w:ins w:id="76" w:author="Sami Vihavainen" w:date="2014-10-22T11:33:00Z">
        <w:r w:rsidR="00752ED2">
          <w:rPr>
            <w:sz w:val="28"/>
            <w:szCs w:val="28"/>
          </w:rPr>
          <w:t>S</w:t>
        </w:r>
      </w:ins>
      <w:ins w:id="77" w:author="Sami Vihavainen" w:date="2014-10-22T11:32:00Z">
        <w:r w:rsidR="00752ED2">
          <w:rPr>
            <w:sz w:val="28"/>
            <w:szCs w:val="28"/>
          </w:rPr>
          <w:t>euraa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miten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tekee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ja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pyydä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käyttäjää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selittämään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ääneen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mitä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tekee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samalla</w:t>
        </w:r>
        <w:proofErr w:type="spellEnd"/>
        <w:r w:rsidR="00752ED2">
          <w:rPr>
            <w:sz w:val="28"/>
            <w:szCs w:val="28"/>
          </w:rPr>
          <w:t xml:space="preserve"> kun </w:t>
        </w:r>
        <w:proofErr w:type="spellStart"/>
        <w:r w:rsidR="00752ED2">
          <w:rPr>
            <w:sz w:val="28"/>
            <w:szCs w:val="28"/>
          </w:rPr>
          <w:t>tekee</w:t>
        </w:r>
      </w:ins>
      <w:proofErr w:type="spellEnd"/>
      <w:ins w:id="78" w:author="Sami Vihavainen" w:date="2014-10-22T11:33:00Z">
        <w:r w:rsidR="00752ED2">
          <w:rPr>
            <w:sz w:val="28"/>
            <w:szCs w:val="28"/>
          </w:rPr>
          <w:t xml:space="preserve">. </w:t>
        </w:r>
        <w:proofErr w:type="spellStart"/>
        <w:r w:rsidR="00752ED2">
          <w:rPr>
            <w:sz w:val="28"/>
            <w:szCs w:val="28"/>
          </w:rPr>
          <w:t>Voi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tehdä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myös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muita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toimintoja</w:t>
        </w:r>
        <w:proofErr w:type="spellEnd"/>
        <w:r w:rsidR="00752ED2">
          <w:rPr>
            <w:sz w:val="28"/>
            <w:szCs w:val="28"/>
          </w:rPr>
          <w:t xml:space="preserve"> </w:t>
        </w:r>
        <w:proofErr w:type="spellStart"/>
        <w:r w:rsidR="00752ED2">
          <w:rPr>
            <w:sz w:val="28"/>
            <w:szCs w:val="28"/>
          </w:rPr>
          <w:t>Päikyllä</w:t>
        </w:r>
        <w:proofErr w:type="spellEnd"/>
        <w:r w:rsidR="00752ED2">
          <w:rPr>
            <w:sz w:val="28"/>
            <w:szCs w:val="28"/>
          </w:rPr>
          <w:t>]</w:t>
        </w:r>
      </w:ins>
      <w:ins w:id="79" w:author="Sami Vihavainen" w:date="2014-10-22T11:32:00Z">
        <w:r w:rsidR="00752ED2">
          <w:rPr>
            <w:sz w:val="28"/>
            <w:szCs w:val="28"/>
          </w:rPr>
          <w:t xml:space="preserve"> </w:t>
        </w:r>
      </w:ins>
      <w:ins w:id="80" w:author="Sami Vihavainen" w:date="2014-10-22T11:29:00Z">
        <w:r w:rsidR="00D713C0">
          <w:rPr>
            <w:sz w:val="28"/>
            <w:szCs w:val="28"/>
          </w:rPr>
          <w:t xml:space="preserve"> </w:t>
        </w:r>
      </w:ins>
    </w:p>
    <w:p w14:paraId="77E89E13" w14:textId="0FF815DA" w:rsidR="00752ED2" w:rsidRPr="00752ED2" w:rsidRDefault="00055E97">
      <w:pPr>
        <w:numPr>
          <w:ins w:id="81" w:author="Sami Vihavainen" w:date="2014-10-22T11:30:00Z"/>
        </w:numPr>
        <w:ind w:left="1980"/>
        <w:rPr>
          <w:ins w:id="82" w:author="Sami Vihavainen" w:date="2014-10-22T11:21:00Z"/>
          <w:sz w:val="28"/>
          <w:szCs w:val="28"/>
        </w:rPr>
        <w:pPrChange w:id="83" w:author="Sami Vihavainen" w:date="2014-10-22T11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84" w:author="Miro Nieminen" w:date="2014-10-22T17:43:00Z">
        <w:r>
          <w:rPr>
            <w:sz w:val="28"/>
            <w:szCs w:val="28"/>
          </w:rPr>
          <w:br/>
        </w:r>
      </w:ins>
    </w:p>
    <w:p w14:paraId="32052E3F" w14:textId="15EE251F" w:rsidR="00752ED2" w:rsidRPr="00752ED2" w:rsidRDefault="003B3A1B" w:rsidP="00752ED2">
      <w:pPr>
        <w:pStyle w:val="ListParagraph"/>
        <w:numPr>
          <w:ilvl w:val="0"/>
          <w:numId w:val="1"/>
          <w:ins w:id="85" w:author="Sami Vihavainen" w:date="2014-10-22T11:36:00Z"/>
        </w:numPr>
        <w:rPr>
          <w:ins w:id="86" w:author="Sami Vihavainen" w:date="2014-10-22T11:36:00Z"/>
          <w:sz w:val="28"/>
          <w:szCs w:val="28"/>
          <w:rPrChange w:id="87" w:author="Sami Vihavainen" w:date="2014-10-22T11:39:00Z">
            <w:rPr>
              <w:ins w:id="88" w:author="Sami Vihavainen" w:date="2014-10-22T11:36:00Z"/>
            </w:rPr>
          </w:rPrChange>
        </w:rPr>
      </w:pPr>
      <w:del w:id="89" w:author="Sami Vihavainen" w:date="2014-10-22T11:21:00Z">
        <w:r w:rsidRPr="00D713C0" w:rsidDel="00D713C0">
          <w:rPr>
            <w:sz w:val="28"/>
            <w:szCs w:val="28"/>
          </w:rPr>
          <w:br/>
        </w:r>
        <w:r w:rsidR="007C2BD1" w:rsidRPr="00D713C0" w:rsidDel="00D713C0">
          <w:rPr>
            <w:sz w:val="28"/>
            <w:szCs w:val="28"/>
          </w:rPr>
          <w:br/>
        </w:r>
      </w:del>
      <w:proofErr w:type="spellStart"/>
      <w:ins w:id="90" w:author="Sami Vihavainen" w:date="2014-10-22T11:21:00Z">
        <w:r w:rsidR="00D713C0" w:rsidRPr="00D713C0">
          <w:rPr>
            <w:sz w:val="28"/>
            <w:szCs w:val="28"/>
          </w:rPr>
          <w:t>Kuinka</w:t>
        </w:r>
        <w:proofErr w:type="spellEnd"/>
        <w:r w:rsidR="00D713C0" w:rsidRPr="00D713C0">
          <w:rPr>
            <w:sz w:val="28"/>
            <w:szCs w:val="28"/>
          </w:rPr>
          <w:t xml:space="preserve"> </w:t>
        </w:r>
        <w:proofErr w:type="spellStart"/>
        <w:r w:rsidR="00D713C0" w:rsidRPr="00D713C0">
          <w:rPr>
            <w:sz w:val="28"/>
            <w:szCs w:val="28"/>
          </w:rPr>
          <w:t>ymmärrät</w:t>
        </w:r>
        <w:proofErr w:type="spellEnd"/>
        <w:r w:rsidR="00D713C0" w:rsidRPr="00D713C0">
          <w:rPr>
            <w:sz w:val="28"/>
            <w:szCs w:val="28"/>
          </w:rPr>
          <w:t xml:space="preserve"> </w:t>
        </w:r>
        <w:proofErr w:type="spellStart"/>
        <w:r w:rsidR="00D713C0" w:rsidRPr="00D713C0">
          <w:rPr>
            <w:sz w:val="28"/>
            <w:szCs w:val="28"/>
          </w:rPr>
          <w:t>sanan</w:t>
        </w:r>
        <w:proofErr w:type="spellEnd"/>
        <w:r w:rsidR="00D713C0" w:rsidRPr="00D713C0">
          <w:rPr>
            <w:sz w:val="28"/>
            <w:szCs w:val="28"/>
          </w:rPr>
          <w:t xml:space="preserve"> offline-</w:t>
        </w:r>
        <w:proofErr w:type="spellStart"/>
        <w:r w:rsidR="00D713C0" w:rsidRPr="00D713C0">
          <w:rPr>
            <w:sz w:val="28"/>
            <w:szCs w:val="28"/>
          </w:rPr>
          <w:t>moodi</w:t>
        </w:r>
        <w:proofErr w:type="spellEnd"/>
        <w:r w:rsidR="00D713C0">
          <w:rPr>
            <w:sz w:val="28"/>
            <w:szCs w:val="28"/>
          </w:rPr>
          <w:t>?</w:t>
        </w:r>
      </w:ins>
      <w:ins w:id="91" w:author="Miro Nieminen" w:date="2014-10-22T17:43:00Z">
        <w:r w:rsidR="00055E97">
          <w:rPr>
            <w:sz w:val="28"/>
            <w:szCs w:val="28"/>
          </w:rPr>
          <w:br/>
          <w:t>“</w:t>
        </w:r>
        <w:proofErr w:type="spellStart"/>
        <w:r w:rsidR="00055E97">
          <w:rPr>
            <w:sz w:val="28"/>
            <w:szCs w:val="28"/>
          </w:rPr>
          <w:t>Ei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yhteyttä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verkkoon</w:t>
        </w:r>
        <w:proofErr w:type="spellEnd"/>
        <w:r w:rsidR="00055E97">
          <w:rPr>
            <w:sz w:val="28"/>
            <w:szCs w:val="28"/>
          </w:rPr>
          <w:t>”</w:t>
        </w:r>
      </w:ins>
    </w:p>
    <w:p w14:paraId="0BCBFDBB" w14:textId="6C12CB29" w:rsidR="00752ED2" w:rsidRPr="00D713C0" w:rsidRDefault="00752ED2" w:rsidP="00D713C0">
      <w:pPr>
        <w:pStyle w:val="ListParagraph"/>
        <w:numPr>
          <w:ilvl w:val="0"/>
          <w:numId w:val="1"/>
          <w:ins w:id="92" w:author="Sami Vihavainen" w:date="2014-10-22T11:36:00Z"/>
        </w:numPr>
        <w:rPr>
          <w:sz w:val="28"/>
          <w:szCs w:val="28"/>
        </w:rPr>
      </w:pPr>
      <w:ins w:id="93" w:author="Sami Vihavainen" w:date="2014-10-22T11:36:00Z">
        <w:r>
          <w:rPr>
            <w:sz w:val="28"/>
            <w:szCs w:val="28"/>
          </w:rPr>
          <w:t xml:space="preserve">Jos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menee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mielestäsi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silloin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tapahtuu</w:t>
        </w:r>
        <w:proofErr w:type="spellEnd"/>
        <w:r>
          <w:rPr>
            <w:sz w:val="28"/>
            <w:szCs w:val="28"/>
          </w:rPr>
          <w:t>.</w:t>
        </w:r>
      </w:ins>
      <w:ins w:id="94" w:author="Miro Nieminen" w:date="2014-10-22T17:43:00Z">
        <w:r w:rsidR="00055E97">
          <w:rPr>
            <w:sz w:val="28"/>
            <w:szCs w:val="28"/>
          </w:rPr>
          <w:br/>
        </w:r>
      </w:ins>
    </w:p>
    <w:p w14:paraId="2BD1B66B" w14:textId="77777777" w:rsidR="00A12E27" w:rsidRDefault="00A12E27" w:rsidP="00E777DB">
      <w:pPr>
        <w:pStyle w:val="ListParagraph"/>
        <w:numPr>
          <w:ilvl w:val="0"/>
          <w:numId w:val="1"/>
          <w:numberingChange w:id="95" w:author="Sami Vihavainen" w:date="2014-10-22T11:20:00Z" w:original="%1:5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Oletko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</w:t>
      </w:r>
      <w:r w:rsidR="003B3A1B">
        <w:rPr>
          <w:sz w:val="28"/>
          <w:szCs w:val="28"/>
        </w:rPr>
        <w:t>toinen</w:t>
      </w:r>
      <w:proofErr w:type="spellEnd"/>
      <w:r w:rsidR="003B3A1B">
        <w:rPr>
          <w:sz w:val="28"/>
          <w:szCs w:val="28"/>
        </w:rPr>
        <w:t xml:space="preserve"> </w:t>
      </w:r>
      <w:proofErr w:type="spellStart"/>
      <w:r w:rsidR="003B3A1B">
        <w:rPr>
          <w:sz w:val="28"/>
          <w:szCs w:val="28"/>
        </w:rPr>
        <w:t>Päikyn</w:t>
      </w:r>
      <w:proofErr w:type="spellEnd"/>
      <w:r w:rsidR="003B3A1B">
        <w:rPr>
          <w:sz w:val="28"/>
          <w:szCs w:val="28"/>
        </w:rPr>
        <w:t xml:space="preserve"> offline-</w:t>
      </w:r>
      <w:proofErr w:type="spellStart"/>
      <w:r w:rsidR="003B3A1B">
        <w:rPr>
          <w:sz w:val="28"/>
          <w:szCs w:val="28"/>
        </w:rPr>
        <w:t>moodista</w:t>
      </w:r>
      <w:proofErr w:type="spellEnd"/>
      <w:r w:rsidR="003B3A1B">
        <w:rPr>
          <w:sz w:val="28"/>
          <w:szCs w:val="28"/>
        </w:rPr>
        <w:t>?</w:t>
      </w:r>
    </w:p>
    <w:p w14:paraId="274FE54A" w14:textId="77777777" w:rsidR="00D713C0" w:rsidRPr="00D713C0" w:rsidRDefault="00D713C0" w:rsidP="00E777DB">
      <w:pPr>
        <w:pStyle w:val="ListParagraph"/>
        <w:numPr>
          <w:ilvl w:val="0"/>
          <w:numId w:val="1"/>
          <w:ins w:id="96" w:author="Sami Vihavainen" w:date="2014-10-22T11:20:00Z"/>
        </w:numPr>
        <w:rPr>
          <w:ins w:id="97" w:author="Sami Vihavainen" w:date="2014-10-22T11:20:00Z"/>
          <w:sz w:val="28"/>
          <w:szCs w:val="28"/>
        </w:rPr>
      </w:pPr>
      <w:proofErr w:type="spellStart"/>
      <w:ins w:id="98" w:author="Sami Vihavainen" w:date="2014-10-22T11:20:00Z">
        <w:r>
          <w:rPr>
            <w:sz w:val="28"/>
            <w:szCs w:val="28"/>
          </w:rPr>
          <w:t>Näytä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proofErr w:type="gramStart"/>
        <w:r>
          <w:rPr>
            <w:sz w:val="28"/>
            <w:szCs w:val="28"/>
          </w:rPr>
          <w:t>ja</w:t>
        </w:r>
        <w:proofErr w:type="spellEnd"/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kerro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kuinka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mielestäsi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kertoo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onko</w:t>
        </w:r>
        <w:proofErr w:type="spellEnd"/>
        <w:r>
          <w:rPr>
            <w:sz w:val="28"/>
            <w:szCs w:val="28"/>
          </w:rPr>
          <w:t xml:space="preserve"> se online </w:t>
        </w:r>
        <w:proofErr w:type="spellStart"/>
        <w:r>
          <w:rPr>
            <w:sz w:val="28"/>
            <w:szCs w:val="28"/>
          </w:rPr>
          <w:t>vai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moodissa</w:t>
        </w:r>
      </w:ins>
      <w:proofErr w:type="spellEnd"/>
      <w:ins w:id="99" w:author="Sami Vihavainen" w:date="2014-10-22T11:23:00Z">
        <w:r>
          <w:rPr>
            <w:sz w:val="28"/>
            <w:szCs w:val="28"/>
          </w:rPr>
          <w:t>.</w:t>
        </w:r>
      </w:ins>
    </w:p>
    <w:p w14:paraId="3F1C071F" w14:textId="5D550F20" w:rsidR="003B3A1B" w:rsidRDefault="003B3A1B" w:rsidP="00E777DB">
      <w:pPr>
        <w:pStyle w:val="ListParagraph"/>
        <w:numPr>
          <w:ilvl w:val="0"/>
          <w:numId w:val="1"/>
          <w:numberingChange w:id="100" w:author="Sami Vihavainen" w:date="2014-10-22T11:20:00Z" w:original="%1:6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Huomaatko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menee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>?</w:t>
      </w:r>
      <w:ins w:id="101" w:author="Miro Nieminen" w:date="2014-10-22T17:44:00Z">
        <w:r w:rsidR="00055E97">
          <w:rPr>
            <w:sz w:val="28"/>
            <w:szCs w:val="28"/>
          </w:rPr>
          <w:br/>
          <w:t>“</w:t>
        </w:r>
        <w:proofErr w:type="spellStart"/>
        <w:r w:rsidR="00055E97">
          <w:rPr>
            <w:sz w:val="28"/>
            <w:szCs w:val="28"/>
          </w:rPr>
          <w:t>Huomaan</w:t>
        </w:r>
        <w:proofErr w:type="spellEnd"/>
        <w:r w:rsidR="00055E97">
          <w:rPr>
            <w:sz w:val="28"/>
            <w:szCs w:val="28"/>
          </w:rPr>
          <w:t>”</w:t>
        </w:r>
        <w:r w:rsidR="00055E97">
          <w:rPr>
            <w:sz w:val="28"/>
            <w:szCs w:val="28"/>
          </w:rPr>
          <w:br/>
        </w:r>
        <w:r w:rsidR="00055E97">
          <w:rPr>
            <w:sz w:val="28"/>
            <w:szCs w:val="28"/>
          </w:rPr>
          <w:br/>
          <w:t>“</w:t>
        </w:r>
        <w:proofErr w:type="spellStart"/>
        <w:r w:rsidR="00055E97">
          <w:rPr>
            <w:sz w:val="28"/>
            <w:szCs w:val="28"/>
          </w:rPr>
          <w:t>Joskus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käy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kerran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kaksi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päivässä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offlinessa</w:t>
        </w:r>
        <w:proofErr w:type="spellEnd"/>
        <w:r w:rsidR="00055E97">
          <w:rPr>
            <w:sz w:val="28"/>
            <w:szCs w:val="28"/>
          </w:rPr>
          <w:t xml:space="preserve">, </w:t>
        </w:r>
        <w:proofErr w:type="spellStart"/>
        <w:r w:rsidR="00055E97">
          <w:rPr>
            <w:sz w:val="28"/>
            <w:szCs w:val="28"/>
          </w:rPr>
          <w:t>joskus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menee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jatkuvalla</w:t>
        </w:r>
        <w:proofErr w:type="spellEnd"/>
        <w:r w:rsidR="00055E97">
          <w:rPr>
            <w:sz w:val="28"/>
            <w:szCs w:val="28"/>
          </w:rPr>
          <w:t xml:space="preserve"> </w:t>
        </w:r>
        <w:proofErr w:type="spellStart"/>
        <w:r w:rsidR="00055E97">
          <w:rPr>
            <w:sz w:val="28"/>
            <w:szCs w:val="28"/>
          </w:rPr>
          <w:t>syötöllä</w:t>
        </w:r>
        <w:proofErr w:type="spellEnd"/>
        <w:r w:rsidR="00055E97">
          <w:rPr>
            <w:sz w:val="28"/>
            <w:szCs w:val="28"/>
          </w:rPr>
          <w:t xml:space="preserve"> offline-</w:t>
        </w:r>
        <w:proofErr w:type="spellStart"/>
        <w:r w:rsidR="00055E97">
          <w:rPr>
            <w:sz w:val="28"/>
            <w:szCs w:val="28"/>
          </w:rPr>
          <w:t>moodiin</w:t>
        </w:r>
        <w:proofErr w:type="spellEnd"/>
        <w:r w:rsidR="00055E97">
          <w:rPr>
            <w:sz w:val="28"/>
            <w:szCs w:val="28"/>
          </w:rPr>
          <w:t>”</w:t>
        </w:r>
        <w:r w:rsidR="00055E97">
          <w:rPr>
            <w:sz w:val="28"/>
            <w:szCs w:val="28"/>
          </w:rPr>
          <w:br/>
        </w:r>
      </w:ins>
    </w:p>
    <w:p w14:paraId="314A15CA" w14:textId="4B7494E7" w:rsidR="00E03B83" w:rsidRDefault="00A12E27" w:rsidP="00E03B83">
      <w:pPr>
        <w:pStyle w:val="ListParagraph"/>
        <w:numPr>
          <w:ilvl w:val="0"/>
          <w:numId w:val="1"/>
        </w:numPr>
        <w:rPr>
          <w:ins w:id="102" w:author="Sami Vihavainen" w:date="2014-10-22T11:41:00Z"/>
          <w:sz w:val="28"/>
          <w:szCs w:val="28"/>
        </w:rPr>
      </w:pP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käyttäessäsi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järjestelmä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menee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>?</w:t>
      </w:r>
      <w:ins w:id="103" w:author="Miro Nieminen" w:date="2014-10-22T17:44:00Z">
        <w:r w:rsidR="003158C5">
          <w:rPr>
            <w:sz w:val="28"/>
            <w:szCs w:val="28"/>
          </w:rPr>
          <w:br/>
          <w:t>“</w:t>
        </w:r>
        <w:proofErr w:type="spellStart"/>
        <w:r w:rsidR="003158C5">
          <w:rPr>
            <w:sz w:val="28"/>
            <w:szCs w:val="28"/>
          </w:rPr>
          <w:t>Joskus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saattaa</w:t>
        </w:r>
        <w:proofErr w:type="spellEnd"/>
        <w:r w:rsidR="003158C5">
          <w:rPr>
            <w:sz w:val="28"/>
            <w:szCs w:val="28"/>
          </w:rPr>
          <w:t xml:space="preserve"> ‘</w:t>
        </w:r>
        <w:proofErr w:type="spellStart"/>
        <w:r w:rsidR="003158C5">
          <w:rPr>
            <w:sz w:val="28"/>
            <w:szCs w:val="28"/>
          </w:rPr>
          <w:t>jökittää</w:t>
        </w:r>
        <w:proofErr w:type="spellEnd"/>
        <w:r w:rsidR="003158C5">
          <w:rPr>
            <w:sz w:val="28"/>
            <w:szCs w:val="28"/>
          </w:rPr>
          <w:t xml:space="preserve">’, </w:t>
        </w:r>
        <w:proofErr w:type="spellStart"/>
        <w:r w:rsidR="003158C5">
          <w:rPr>
            <w:sz w:val="28"/>
            <w:szCs w:val="28"/>
          </w:rPr>
          <w:t>tällöin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joskus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joutuu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lähtemään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Päikystä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pois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ja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tulemaan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takaisin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jotta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saisi</w:t>
        </w:r>
        <w:proofErr w:type="spellEnd"/>
        <w:r w:rsidR="003158C5">
          <w:rPr>
            <w:sz w:val="28"/>
            <w:szCs w:val="28"/>
          </w:rPr>
          <w:t xml:space="preserve"> </w:t>
        </w:r>
        <w:proofErr w:type="spellStart"/>
        <w:r w:rsidR="003158C5">
          <w:rPr>
            <w:sz w:val="28"/>
            <w:szCs w:val="28"/>
          </w:rPr>
          <w:t>toimimaan</w:t>
        </w:r>
        <w:proofErr w:type="spellEnd"/>
        <w:r w:rsidR="003158C5">
          <w:rPr>
            <w:sz w:val="28"/>
            <w:szCs w:val="28"/>
          </w:rPr>
          <w:t>”</w:t>
        </w:r>
      </w:ins>
      <w:ins w:id="104" w:author="Miro Nieminen" w:date="2014-10-22T17:45:00Z">
        <w:r w:rsidR="003B5742">
          <w:rPr>
            <w:sz w:val="28"/>
            <w:szCs w:val="28"/>
          </w:rPr>
          <w:br/>
        </w:r>
        <w:r w:rsidR="003B5742">
          <w:rPr>
            <w:sz w:val="28"/>
            <w:szCs w:val="28"/>
          </w:rPr>
          <w:br/>
          <w:t>“</w:t>
        </w:r>
        <w:proofErr w:type="spellStart"/>
        <w:r w:rsidR="003B5742">
          <w:rPr>
            <w:sz w:val="28"/>
            <w:szCs w:val="28"/>
          </w:rPr>
          <w:t>Viikottaisella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tasolla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joutuu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käsin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korjailemaan</w:t>
        </w:r>
        <w:proofErr w:type="spellEnd"/>
        <w:r w:rsidR="003B5742">
          <w:rPr>
            <w:sz w:val="28"/>
            <w:szCs w:val="28"/>
          </w:rPr>
          <w:t xml:space="preserve"> offline-</w:t>
        </w:r>
        <w:proofErr w:type="spellStart"/>
        <w:r w:rsidR="003B5742">
          <w:rPr>
            <w:sz w:val="28"/>
            <w:szCs w:val="28"/>
          </w:rPr>
          <w:t>moodin</w:t>
        </w:r>
        <w:proofErr w:type="spellEnd"/>
        <w:r w:rsidR="003B5742">
          <w:rPr>
            <w:sz w:val="28"/>
            <w:szCs w:val="28"/>
          </w:rPr>
          <w:t>/</w:t>
        </w:r>
        <w:proofErr w:type="spellStart"/>
        <w:r w:rsidR="003B5742">
          <w:rPr>
            <w:sz w:val="28"/>
            <w:szCs w:val="28"/>
          </w:rPr>
          <w:t>jökittämisen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takia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merkintöjä</w:t>
        </w:r>
        <w:proofErr w:type="spellEnd"/>
        <w:r w:rsidR="003B5742">
          <w:rPr>
            <w:sz w:val="28"/>
            <w:szCs w:val="28"/>
          </w:rPr>
          <w:t>”</w:t>
        </w:r>
      </w:ins>
      <w:ins w:id="105" w:author="Miro Nieminen" w:date="2014-10-22T17:44:00Z">
        <w:r w:rsidR="003158C5">
          <w:rPr>
            <w:sz w:val="28"/>
            <w:szCs w:val="28"/>
          </w:rPr>
          <w:br/>
        </w:r>
        <w:r w:rsidR="003158C5">
          <w:rPr>
            <w:sz w:val="28"/>
            <w:szCs w:val="28"/>
          </w:rPr>
          <w:br/>
        </w:r>
      </w:ins>
    </w:p>
    <w:p w14:paraId="0232C4F2" w14:textId="77777777" w:rsidR="00E03B83" w:rsidRPr="00E03B83" w:rsidRDefault="00E03B83" w:rsidP="00E03B83">
      <w:pPr>
        <w:pStyle w:val="ListParagraph"/>
        <w:numPr>
          <w:ilvl w:val="0"/>
          <w:numId w:val="1"/>
          <w:ins w:id="106" w:author="Sami Vihavainen" w:date="2014-10-22T11:41:00Z"/>
        </w:numPr>
        <w:rPr>
          <w:ins w:id="107" w:author="Sami Vihavainen" w:date="2014-10-22T11:40:00Z"/>
          <w:sz w:val="28"/>
          <w:szCs w:val="28"/>
        </w:rPr>
      </w:pPr>
      <w:proofErr w:type="spellStart"/>
      <w:ins w:id="108" w:author="Sami Vihavainen" w:date="2014-10-22T11:40:00Z">
        <w:r w:rsidRPr="00E03B83">
          <w:rPr>
            <w:sz w:val="28"/>
            <w:szCs w:val="28"/>
          </w:rPr>
          <w:t>Mitä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teet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proofErr w:type="gramStart"/>
        <w:r w:rsidRPr="00E03B83">
          <w:rPr>
            <w:sz w:val="28"/>
            <w:szCs w:val="28"/>
          </w:rPr>
          <w:t>jos</w:t>
        </w:r>
        <w:proofErr w:type="spellEnd"/>
        <w:proofErr w:type="gram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huomaat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että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Päikky</w:t>
        </w:r>
        <w:proofErr w:type="spellEnd"/>
        <w:r w:rsidRPr="00E03B83">
          <w:rPr>
            <w:sz w:val="28"/>
            <w:szCs w:val="28"/>
          </w:rPr>
          <w:t xml:space="preserve"> </w:t>
        </w:r>
        <w:proofErr w:type="spellStart"/>
        <w:r w:rsidRPr="00E03B83">
          <w:rPr>
            <w:sz w:val="28"/>
            <w:szCs w:val="28"/>
          </w:rPr>
          <w:t>menee</w:t>
        </w:r>
        <w:proofErr w:type="spellEnd"/>
        <w:r w:rsidRPr="00E03B83">
          <w:rPr>
            <w:sz w:val="28"/>
            <w:szCs w:val="28"/>
          </w:rPr>
          <w:t xml:space="preserve"> offline-</w:t>
        </w:r>
        <w:proofErr w:type="spellStart"/>
        <w:r w:rsidRPr="00E03B83">
          <w:rPr>
            <w:sz w:val="28"/>
            <w:szCs w:val="28"/>
          </w:rPr>
          <w:t>moodiin</w:t>
        </w:r>
        <w:proofErr w:type="spellEnd"/>
        <w:r w:rsidRPr="00E03B83">
          <w:rPr>
            <w:sz w:val="28"/>
            <w:szCs w:val="28"/>
          </w:rPr>
          <w:t>?</w:t>
        </w:r>
      </w:ins>
    </w:p>
    <w:p w14:paraId="70BA343B" w14:textId="77777777" w:rsidR="00E03B83" w:rsidRDefault="00E03B83" w:rsidP="00E03B83">
      <w:pPr>
        <w:pStyle w:val="ListParagraph"/>
        <w:numPr>
          <w:ilvl w:val="1"/>
          <w:numId w:val="1"/>
          <w:ins w:id="109" w:author="Sami Vihavainen" w:date="2014-10-22T11:41:00Z"/>
        </w:numPr>
        <w:rPr>
          <w:ins w:id="110" w:author="Sami Vihavainen" w:date="2014-10-22T11:41:00Z"/>
          <w:sz w:val="28"/>
          <w:szCs w:val="28"/>
        </w:rPr>
      </w:pPr>
      <w:proofErr w:type="spellStart"/>
      <w:ins w:id="111" w:author="Sami Vihavainen" w:date="2014-10-22T11:41:00Z">
        <w:r>
          <w:rPr>
            <w:sz w:val="28"/>
            <w:szCs w:val="28"/>
          </w:rPr>
          <w:t>Esim</w:t>
        </w:r>
        <w:proofErr w:type="spellEnd"/>
        <w:r>
          <w:rPr>
            <w:sz w:val="28"/>
            <w:szCs w:val="28"/>
          </w:rPr>
          <w:t xml:space="preserve">. </w:t>
        </w:r>
        <w:proofErr w:type="spellStart"/>
        <w:proofErr w:type="gramStart"/>
        <w:r>
          <w:rPr>
            <w:sz w:val="28"/>
            <w:szCs w:val="28"/>
          </w:rPr>
          <w:t>jatkaako</w:t>
        </w:r>
        <w:proofErr w:type="spellEnd"/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käyttöä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normaalisti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huomioiden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rajoitukset</w:t>
        </w:r>
        <w:proofErr w:type="spellEnd"/>
        <w:r>
          <w:rPr>
            <w:sz w:val="28"/>
            <w:szCs w:val="28"/>
          </w:rPr>
          <w:t>?</w:t>
        </w:r>
      </w:ins>
    </w:p>
    <w:p w14:paraId="32729DBE" w14:textId="5C67533A" w:rsidR="00E03B83" w:rsidRDefault="00E03B83" w:rsidP="00E03B83">
      <w:pPr>
        <w:pStyle w:val="ListParagraph"/>
        <w:numPr>
          <w:ilvl w:val="1"/>
          <w:numId w:val="1"/>
          <w:ins w:id="112" w:author="Sami Vihavainen" w:date="2014-10-22T11:42:00Z"/>
        </w:numPr>
        <w:rPr>
          <w:ins w:id="113" w:author="Sami Vihavainen" w:date="2014-10-22T11:42:00Z"/>
          <w:sz w:val="28"/>
          <w:szCs w:val="28"/>
        </w:rPr>
      </w:pPr>
      <w:proofErr w:type="spellStart"/>
      <w:ins w:id="114" w:author="Sami Vihavainen" w:date="2014-10-22T11:42:00Z">
        <w:r>
          <w:rPr>
            <w:sz w:val="28"/>
            <w:szCs w:val="28"/>
          </w:rPr>
          <w:t>Vaihtaa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paikkaan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jossa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verkko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toimii</w:t>
        </w:r>
      </w:ins>
      <w:proofErr w:type="spellEnd"/>
      <w:ins w:id="115" w:author="Miro Nieminen" w:date="2014-10-22T17:47:00Z">
        <w:r w:rsidR="003B5742">
          <w:rPr>
            <w:sz w:val="28"/>
            <w:szCs w:val="28"/>
          </w:rPr>
          <w:br/>
          <w:t xml:space="preserve">-&gt; </w:t>
        </w:r>
        <w:proofErr w:type="spellStart"/>
        <w:r w:rsidR="003B5742">
          <w:rPr>
            <w:sz w:val="28"/>
            <w:szCs w:val="28"/>
          </w:rPr>
          <w:t>Ei</w:t>
        </w:r>
        <w:proofErr w:type="spellEnd"/>
        <w:r w:rsidR="003B5742">
          <w:rPr>
            <w:sz w:val="28"/>
            <w:szCs w:val="28"/>
          </w:rPr>
          <w:t xml:space="preserve"> </w:t>
        </w:r>
      </w:ins>
      <w:proofErr w:type="spellStart"/>
      <w:ins w:id="116" w:author="Miro Nieminen" w:date="2014-10-22T17:49:00Z">
        <w:r w:rsidR="00763DBC">
          <w:rPr>
            <w:sz w:val="28"/>
            <w:szCs w:val="28"/>
          </w:rPr>
          <w:t>oikeastaan</w:t>
        </w:r>
        <w:proofErr w:type="spellEnd"/>
        <w:r w:rsidR="00763DBC">
          <w:rPr>
            <w:sz w:val="28"/>
            <w:szCs w:val="28"/>
          </w:rPr>
          <w:t xml:space="preserve"> tee</w:t>
        </w:r>
      </w:ins>
      <w:ins w:id="117" w:author="Miro Nieminen" w:date="2014-10-22T17:47:00Z">
        <w:r w:rsidR="003B5742">
          <w:rPr>
            <w:sz w:val="28"/>
            <w:szCs w:val="28"/>
          </w:rPr>
          <w:br/>
        </w:r>
      </w:ins>
    </w:p>
    <w:p w14:paraId="721A5890" w14:textId="2A010BB3" w:rsidR="00E03B83" w:rsidRDefault="00E03B83" w:rsidP="00E03B83">
      <w:pPr>
        <w:pStyle w:val="ListParagraph"/>
        <w:numPr>
          <w:ilvl w:val="1"/>
          <w:numId w:val="1"/>
          <w:ins w:id="118" w:author="Sami Vihavainen" w:date="2014-10-22T11:42:00Z"/>
        </w:numPr>
        <w:rPr>
          <w:ins w:id="119" w:author="Sami Vihavainen" w:date="2014-10-22T11:42:00Z"/>
          <w:sz w:val="28"/>
          <w:szCs w:val="28"/>
        </w:rPr>
      </w:pPr>
      <w:proofErr w:type="spellStart"/>
      <w:ins w:id="120" w:author="Sami Vihavainen" w:date="2014-10-22T11:42:00Z">
        <w:r>
          <w:rPr>
            <w:sz w:val="28"/>
            <w:szCs w:val="28"/>
          </w:rPr>
          <w:t>Kirjaa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tapahtuman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kolleegan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verkossa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olevalla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Päikyllä</w:t>
        </w:r>
      </w:ins>
      <w:proofErr w:type="spellEnd"/>
      <w:ins w:id="121" w:author="Miro Nieminen" w:date="2014-10-22T17:47:00Z">
        <w:r w:rsidR="003B5742">
          <w:rPr>
            <w:sz w:val="28"/>
            <w:szCs w:val="28"/>
          </w:rPr>
          <w:br/>
          <w:t>“</w:t>
        </w:r>
        <w:proofErr w:type="spellStart"/>
        <w:r w:rsidR="003B5742">
          <w:rPr>
            <w:sz w:val="28"/>
            <w:szCs w:val="28"/>
          </w:rPr>
          <w:t>Välillä</w:t>
        </w:r>
        <w:proofErr w:type="spellEnd"/>
        <w:r w:rsidR="003B5742">
          <w:rPr>
            <w:sz w:val="28"/>
            <w:szCs w:val="28"/>
          </w:rPr>
          <w:t xml:space="preserve">, </w:t>
        </w:r>
        <w:proofErr w:type="spellStart"/>
        <w:r w:rsidR="003B5742">
          <w:rPr>
            <w:sz w:val="28"/>
            <w:szCs w:val="28"/>
          </w:rPr>
          <w:t>varsinkin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jos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ollaan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pihalla</w:t>
        </w:r>
        <w:proofErr w:type="spellEnd"/>
        <w:r w:rsidR="003B5742">
          <w:rPr>
            <w:sz w:val="28"/>
            <w:szCs w:val="28"/>
          </w:rPr>
          <w:t xml:space="preserve">, </w:t>
        </w:r>
        <w:proofErr w:type="spellStart"/>
        <w:r w:rsidR="003B5742">
          <w:rPr>
            <w:sz w:val="28"/>
            <w:szCs w:val="28"/>
          </w:rPr>
          <w:t>mutta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usein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ei</w:t>
        </w:r>
        <w:proofErr w:type="spellEnd"/>
        <w:r w:rsidR="003B5742">
          <w:rPr>
            <w:sz w:val="28"/>
            <w:szCs w:val="28"/>
          </w:rPr>
          <w:t xml:space="preserve"> ole </w:t>
        </w:r>
        <w:proofErr w:type="spellStart"/>
        <w:r w:rsidR="003B5742">
          <w:rPr>
            <w:sz w:val="28"/>
            <w:szCs w:val="28"/>
          </w:rPr>
          <w:t>mahdollista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lähteä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lapsien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luota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pois</w:t>
        </w:r>
        <w:proofErr w:type="spellEnd"/>
        <w:r w:rsidR="003B5742">
          <w:rPr>
            <w:sz w:val="28"/>
            <w:szCs w:val="28"/>
          </w:rPr>
          <w:t>”</w:t>
        </w:r>
      </w:ins>
    </w:p>
    <w:p w14:paraId="77C484A5" w14:textId="5040AEBC" w:rsidR="00E03B83" w:rsidRDefault="00E03B83" w:rsidP="00E03B83">
      <w:pPr>
        <w:pStyle w:val="ListParagraph"/>
        <w:numPr>
          <w:ilvl w:val="1"/>
          <w:numId w:val="1"/>
          <w:ins w:id="122" w:author="Sami Vihavainen" w:date="2014-10-22T11:42:00Z"/>
        </w:numPr>
        <w:rPr>
          <w:ins w:id="123" w:author="Sami Vihavainen" w:date="2014-10-22T11:42:00Z"/>
          <w:sz w:val="28"/>
          <w:szCs w:val="28"/>
        </w:rPr>
      </w:pPr>
      <w:proofErr w:type="spellStart"/>
      <w:ins w:id="124" w:author="Sami Vihavainen" w:date="2014-10-22T11:42:00Z">
        <w:r>
          <w:rPr>
            <w:sz w:val="28"/>
            <w:szCs w:val="28"/>
          </w:rPr>
          <w:t>Kirjaa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tapahtuman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paperille</w:t>
        </w:r>
      </w:ins>
      <w:proofErr w:type="spellEnd"/>
      <w:ins w:id="125" w:author="Miro Nieminen" w:date="2014-10-22T17:47:00Z">
        <w:r w:rsidR="003B5742">
          <w:rPr>
            <w:sz w:val="28"/>
            <w:szCs w:val="28"/>
          </w:rPr>
          <w:br/>
          <w:t>“</w:t>
        </w:r>
        <w:proofErr w:type="spellStart"/>
        <w:r w:rsidR="003B5742">
          <w:rPr>
            <w:sz w:val="28"/>
            <w:szCs w:val="28"/>
          </w:rPr>
          <w:t>Ei</w:t>
        </w:r>
        <w:proofErr w:type="spellEnd"/>
        <w:r w:rsidR="003B5742">
          <w:rPr>
            <w:sz w:val="28"/>
            <w:szCs w:val="28"/>
          </w:rPr>
          <w:t xml:space="preserve"> ole </w:t>
        </w:r>
        <w:proofErr w:type="spellStart"/>
        <w:r w:rsidR="003B5742">
          <w:rPr>
            <w:sz w:val="28"/>
            <w:szCs w:val="28"/>
          </w:rPr>
          <w:t>tarvinnut</w:t>
        </w:r>
        <w:proofErr w:type="spellEnd"/>
        <w:r w:rsidR="003B5742">
          <w:rPr>
            <w:sz w:val="28"/>
            <w:szCs w:val="28"/>
          </w:rPr>
          <w:t>”</w:t>
        </w:r>
      </w:ins>
      <w:ins w:id="126" w:author="Miro Nieminen" w:date="2014-10-22T17:48:00Z">
        <w:r w:rsidR="003B5742">
          <w:rPr>
            <w:sz w:val="28"/>
            <w:szCs w:val="28"/>
          </w:rPr>
          <w:br/>
        </w:r>
      </w:ins>
    </w:p>
    <w:p w14:paraId="4921A35B" w14:textId="77777777" w:rsidR="00E03B83" w:rsidRDefault="00E03B83" w:rsidP="00E03B83">
      <w:pPr>
        <w:pStyle w:val="ListParagraph"/>
        <w:numPr>
          <w:ilvl w:val="1"/>
          <w:numId w:val="1"/>
          <w:ins w:id="127" w:author="Sami Vihavainen" w:date="2014-10-22T11:43:00Z"/>
        </w:numPr>
        <w:rPr>
          <w:ins w:id="128" w:author="Sami Vihavainen" w:date="2014-10-22T11:43:00Z"/>
          <w:sz w:val="28"/>
          <w:szCs w:val="28"/>
        </w:rPr>
      </w:pPr>
      <w:proofErr w:type="spellStart"/>
      <w:ins w:id="129" w:author="Sami Vihavainen" w:date="2014-10-22T11:43:00Z">
        <w:r>
          <w:rPr>
            <w:sz w:val="28"/>
            <w:szCs w:val="28"/>
          </w:rPr>
          <w:t>Jotain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muuta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mitä</w:t>
        </w:r>
        <w:proofErr w:type="spellEnd"/>
        <w:r w:rsidRPr="00E03B83">
          <w:rPr>
            <w:sz w:val="28"/>
            <w:szCs w:val="28"/>
          </w:rPr>
          <w:t>?</w:t>
        </w:r>
      </w:ins>
    </w:p>
    <w:p w14:paraId="2A84A5D0" w14:textId="77777777" w:rsidR="00E03B83" w:rsidRPr="00E03B83" w:rsidRDefault="00E03B83">
      <w:pPr>
        <w:numPr>
          <w:ins w:id="130" w:author="Sami Vihavainen" w:date="2014-10-22T11:43:00Z"/>
        </w:numPr>
        <w:ind w:left="1080"/>
        <w:rPr>
          <w:ins w:id="131" w:author="Sami Vihavainen" w:date="2014-10-22T11:36:00Z"/>
          <w:sz w:val="28"/>
          <w:szCs w:val="28"/>
        </w:rPr>
        <w:pPrChange w:id="132" w:author="Sami Vihavainen" w:date="2014-10-22T11:4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33" w:author="Sami Vihavainen" w:date="2014-10-22T11:41:00Z">
        <w:r w:rsidRPr="00E03B83">
          <w:rPr>
            <w:sz w:val="28"/>
            <w:szCs w:val="28"/>
          </w:rPr>
          <w:t xml:space="preserve"> </w:t>
        </w:r>
      </w:ins>
    </w:p>
    <w:p w14:paraId="3DD9E88A" w14:textId="528147E5" w:rsidR="00752ED2" w:rsidRDefault="00752ED2" w:rsidP="00E777DB">
      <w:pPr>
        <w:pStyle w:val="ListParagraph"/>
        <w:numPr>
          <w:ilvl w:val="0"/>
          <w:numId w:val="1"/>
          <w:ins w:id="134" w:author="Sami Vihavainen" w:date="2014-10-22T11:36:00Z"/>
        </w:numPr>
        <w:rPr>
          <w:ins w:id="135" w:author="Sami Vihavainen" w:date="2014-10-22T11:39:00Z"/>
          <w:sz w:val="28"/>
          <w:szCs w:val="28"/>
        </w:rPr>
      </w:pPr>
      <w:proofErr w:type="spellStart"/>
      <w:ins w:id="136" w:author="Sami Vihavainen" w:date="2014-10-22T11:39:00Z">
        <w:r>
          <w:rPr>
            <w:sz w:val="28"/>
            <w:szCs w:val="28"/>
          </w:rPr>
          <w:t>Onko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jotain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erityisiä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paikkoja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jossa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menee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moodiin</w:t>
        </w:r>
        <w:proofErr w:type="spellEnd"/>
        <w:r>
          <w:rPr>
            <w:sz w:val="28"/>
            <w:szCs w:val="28"/>
          </w:rPr>
          <w:t>?</w:t>
        </w:r>
      </w:ins>
      <w:ins w:id="137" w:author="Miro Nieminen" w:date="2014-10-22T17:45:00Z">
        <w:r w:rsidR="003B5742">
          <w:rPr>
            <w:sz w:val="28"/>
            <w:szCs w:val="28"/>
          </w:rPr>
          <w:br/>
        </w:r>
        <w:r w:rsidR="003B5742">
          <w:rPr>
            <w:sz w:val="28"/>
            <w:szCs w:val="28"/>
          </w:rPr>
          <w:br/>
          <w:t>“</w:t>
        </w:r>
        <w:proofErr w:type="spellStart"/>
        <w:r w:rsidR="003B5742">
          <w:rPr>
            <w:sz w:val="28"/>
            <w:szCs w:val="28"/>
          </w:rPr>
          <w:t>Erityisesti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kahvihuoneessa</w:t>
        </w:r>
        <w:proofErr w:type="spellEnd"/>
        <w:r w:rsidR="003B5742">
          <w:rPr>
            <w:sz w:val="28"/>
            <w:szCs w:val="28"/>
          </w:rPr>
          <w:t xml:space="preserve"> on </w:t>
        </w:r>
        <w:proofErr w:type="spellStart"/>
        <w:r w:rsidR="003B5742">
          <w:rPr>
            <w:sz w:val="28"/>
            <w:szCs w:val="28"/>
          </w:rPr>
          <w:t>huono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verkko</w:t>
        </w:r>
      </w:ins>
      <w:proofErr w:type="spellEnd"/>
      <w:ins w:id="138" w:author="Miro Nieminen" w:date="2014-10-22T17:46:00Z">
        <w:r w:rsidR="003B5742">
          <w:rPr>
            <w:sz w:val="28"/>
            <w:szCs w:val="28"/>
          </w:rPr>
          <w:t xml:space="preserve">, </w:t>
        </w:r>
        <w:proofErr w:type="spellStart"/>
        <w:r w:rsidR="003B5742">
          <w:rPr>
            <w:sz w:val="28"/>
            <w:szCs w:val="28"/>
          </w:rPr>
          <w:t>siellä</w:t>
        </w:r>
        <w:proofErr w:type="spellEnd"/>
        <w:r w:rsidR="003B5742">
          <w:rPr>
            <w:sz w:val="28"/>
            <w:szCs w:val="28"/>
          </w:rPr>
          <w:t xml:space="preserve"> offline-</w:t>
        </w:r>
        <w:proofErr w:type="spellStart"/>
        <w:r w:rsidR="003B5742">
          <w:rPr>
            <w:sz w:val="28"/>
            <w:szCs w:val="28"/>
          </w:rPr>
          <w:t>moodi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yleistä</w:t>
        </w:r>
      </w:ins>
      <w:proofErr w:type="spellEnd"/>
      <w:ins w:id="139" w:author="Miro Nieminen" w:date="2014-10-22T17:45:00Z">
        <w:r w:rsidR="003B5742">
          <w:rPr>
            <w:sz w:val="28"/>
            <w:szCs w:val="28"/>
          </w:rPr>
          <w:t>”</w:t>
        </w:r>
        <w:r w:rsidR="003B5742">
          <w:rPr>
            <w:sz w:val="28"/>
            <w:szCs w:val="28"/>
          </w:rPr>
          <w:br/>
        </w:r>
      </w:ins>
    </w:p>
    <w:p w14:paraId="6BBAD703" w14:textId="752EA780" w:rsidR="003B3A1B" w:rsidRPr="00752ED2" w:rsidRDefault="00E03B83" w:rsidP="00E03B83">
      <w:pPr>
        <w:pStyle w:val="ListParagraph"/>
        <w:numPr>
          <w:ilvl w:val="1"/>
          <w:numId w:val="1"/>
          <w:ins w:id="140" w:author="Sami Vihavainen" w:date="2014-10-22T11:40:00Z"/>
        </w:numPr>
        <w:rPr>
          <w:sz w:val="28"/>
          <w:szCs w:val="28"/>
        </w:rPr>
      </w:pPr>
      <w:proofErr w:type="spellStart"/>
      <w:ins w:id="141" w:author="Sami Vihavainen" w:date="2014-10-22T11:40:00Z">
        <w:r>
          <w:rPr>
            <w:sz w:val="28"/>
            <w:szCs w:val="28"/>
          </w:rPr>
          <w:t>Vältätkö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niitä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paikkoja</w:t>
        </w:r>
        <w:proofErr w:type="spellEnd"/>
        <w:r>
          <w:rPr>
            <w:sz w:val="28"/>
            <w:szCs w:val="28"/>
          </w:rPr>
          <w:t>?</w:t>
        </w:r>
      </w:ins>
      <w:del w:id="142" w:author="Sami Vihavainen" w:date="2014-10-22T11:36:00Z">
        <w:r w:rsidR="00A12E27" w:rsidRPr="00752ED2" w:rsidDel="00752ED2">
          <w:rPr>
            <w:sz w:val="28"/>
            <w:szCs w:val="28"/>
          </w:rPr>
          <w:delText xml:space="preserve"> </w:delText>
        </w:r>
      </w:del>
      <w:ins w:id="143" w:author="Miro Nieminen" w:date="2014-10-22T17:48:00Z">
        <w:r w:rsidR="003B5742">
          <w:rPr>
            <w:sz w:val="28"/>
            <w:szCs w:val="28"/>
          </w:rPr>
          <w:br/>
          <w:t xml:space="preserve">“En </w:t>
        </w:r>
        <w:proofErr w:type="spellStart"/>
        <w:r w:rsidR="003B5742">
          <w:rPr>
            <w:sz w:val="28"/>
            <w:szCs w:val="28"/>
          </w:rPr>
          <w:t>erityisesti</w:t>
        </w:r>
        <w:proofErr w:type="spellEnd"/>
        <w:r w:rsidR="003B5742">
          <w:rPr>
            <w:sz w:val="28"/>
            <w:szCs w:val="28"/>
          </w:rPr>
          <w:t xml:space="preserve">, </w:t>
        </w:r>
        <w:proofErr w:type="spellStart"/>
        <w:r w:rsidR="003B5742">
          <w:rPr>
            <w:sz w:val="28"/>
            <w:szCs w:val="28"/>
          </w:rPr>
          <w:t>puhelin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yleensä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aina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mukana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siellä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missä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ollaan</w:t>
        </w:r>
        <w:proofErr w:type="spellEnd"/>
        <w:r w:rsidR="003B5742">
          <w:rPr>
            <w:sz w:val="28"/>
            <w:szCs w:val="28"/>
          </w:rPr>
          <w:t xml:space="preserve">, </w:t>
        </w:r>
        <w:proofErr w:type="spellStart"/>
        <w:r w:rsidR="003B5742">
          <w:rPr>
            <w:sz w:val="28"/>
            <w:szCs w:val="28"/>
          </w:rPr>
          <w:t>yritetään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aina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käyttää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jos</w:t>
        </w:r>
        <w:proofErr w:type="spellEnd"/>
        <w:r w:rsidR="003B5742">
          <w:rPr>
            <w:sz w:val="28"/>
            <w:szCs w:val="28"/>
          </w:rPr>
          <w:t xml:space="preserve"> </w:t>
        </w:r>
        <w:proofErr w:type="spellStart"/>
        <w:r w:rsidR="003B5742">
          <w:rPr>
            <w:sz w:val="28"/>
            <w:szCs w:val="28"/>
          </w:rPr>
          <w:t>pystytään</w:t>
        </w:r>
        <w:proofErr w:type="spellEnd"/>
        <w:r w:rsidR="003B5742">
          <w:rPr>
            <w:sz w:val="28"/>
            <w:szCs w:val="28"/>
          </w:rPr>
          <w:t>”</w:t>
        </w:r>
        <w:r w:rsidR="003B5742">
          <w:rPr>
            <w:sz w:val="28"/>
            <w:szCs w:val="28"/>
          </w:rPr>
          <w:br/>
        </w:r>
      </w:ins>
    </w:p>
    <w:p w14:paraId="79D788F8" w14:textId="059CA365" w:rsidR="00A12E27" w:rsidRDefault="00A12E27" w:rsidP="00E777DB">
      <w:pPr>
        <w:pStyle w:val="ListParagraph"/>
        <w:numPr>
          <w:ilvl w:val="0"/>
          <w:numId w:val="1"/>
          <w:numberingChange w:id="144" w:author="Sami Vihavainen" w:date="2014-10-22T11:20:00Z" w:original="%1:8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pitkiä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järjestelmä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pysyy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siihen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mentyään</w:t>
      </w:r>
      <w:proofErr w:type="spellEnd"/>
      <w:r>
        <w:rPr>
          <w:sz w:val="28"/>
          <w:szCs w:val="28"/>
        </w:rPr>
        <w:t>?</w:t>
      </w:r>
      <w:ins w:id="145" w:author="Miro Nieminen" w:date="2014-10-22T17:48:00Z">
        <w:r w:rsidR="00763DBC">
          <w:rPr>
            <w:sz w:val="28"/>
            <w:szCs w:val="28"/>
          </w:rPr>
          <w:br/>
          <w:t>“</w:t>
        </w:r>
        <w:proofErr w:type="spellStart"/>
        <w:r w:rsidR="00763DBC">
          <w:rPr>
            <w:sz w:val="28"/>
            <w:szCs w:val="28"/>
          </w:rPr>
          <w:t>Saattaa</w:t>
        </w:r>
        <w:proofErr w:type="spellEnd"/>
        <w:r w:rsidR="00763DBC">
          <w:rPr>
            <w:sz w:val="28"/>
            <w:szCs w:val="28"/>
          </w:rPr>
          <w:t xml:space="preserve"> vain </w:t>
        </w:r>
        <w:proofErr w:type="spellStart"/>
        <w:r w:rsidR="00763DBC">
          <w:rPr>
            <w:sz w:val="28"/>
            <w:szCs w:val="28"/>
          </w:rPr>
          <w:t>pompata</w:t>
        </w:r>
        <w:proofErr w:type="spellEnd"/>
        <w:r w:rsidR="00763DBC">
          <w:rPr>
            <w:sz w:val="28"/>
            <w:szCs w:val="28"/>
          </w:rPr>
          <w:t xml:space="preserve">, </w:t>
        </w:r>
        <w:proofErr w:type="gramStart"/>
        <w:r w:rsidR="00763DBC">
          <w:rPr>
            <w:sz w:val="28"/>
            <w:szCs w:val="28"/>
          </w:rPr>
          <w:t>tai</w:t>
        </w:r>
        <w:proofErr w:type="gram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sitten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minuutin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pari</w:t>
        </w:r>
        <w:proofErr w:type="spellEnd"/>
        <w:r w:rsidR="00763DBC">
          <w:rPr>
            <w:sz w:val="28"/>
            <w:szCs w:val="28"/>
          </w:rPr>
          <w:t xml:space="preserve">. </w:t>
        </w:r>
        <w:proofErr w:type="spellStart"/>
        <w:r w:rsidR="00763DBC">
          <w:rPr>
            <w:sz w:val="28"/>
            <w:szCs w:val="28"/>
          </w:rPr>
          <w:t>Ei</w:t>
        </w:r>
        <w:proofErr w:type="spellEnd"/>
        <w:r w:rsidR="00763DBC">
          <w:rPr>
            <w:sz w:val="28"/>
            <w:szCs w:val="28"/>
          </w:rPr>
          <w:t xml:space="preserve"> ole </w:t>
        </w:r>
        <w:proofErr w:type="spellStart"/>
        <w:r w:rsidR="00763DBC">
          <w:rPr>
            <w:sz w:val="28"/>
            <w:szCs w:val="28"/>
          </w:rPr>
          <w:t>yleensä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muutamaa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minuuttia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kauempaa</w:t>
        </w:r>
        <w:proofErr w:type="spellEnd"/>
        <w:r w:rsidR="00763DBC">
          <w:rPr>
            <w:sz w:val="28"/>
            <w:szCs w:val="28"/>
          </w:rPr>
          <w:t xml:space="preserve"> offline-</w:t>
        </w:r>
        <w:proofErr w:type="spellStart"/>
        <w:r w:rsidR="00763DBC">
          <w:rPr>
            <w:sz w:val="28"/>
            <w:szCs w:val="28"/>
          </w:rPr>
          <w:t>tilassa</w:t>
        </w:r>
        <w:proofErr w:type="spellEnd"/>
        <w:r w:rsidR="00763DBC">
          <w:rPr>
            <w:sz w:val="28"/>
            <w:szCs w:val="28"/>
          </w:rPr>
          <w:t>”</w:t>
        </w:r>
      </w:ins>
    </w:p>
    <w:p w14:paraId="5CAE8E19" w14:textId="79DCC8E9" w:rsidR="003B3A1B" w:rsidRDefault="00A12E27" w:rsidP="00E777DB">
      <w:pPr>
        <w:pStyle w:val="ListParagraph"/>
        <w:numPr>
          <w:ilvl w:val="0"/>
          <w:numId w:val="1"/>
          <w:numberingChange w:id="146" w:author="Sami Vihavainen" w:date="2014-10-22T11:20:00Z" w:original="%1:9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Rajoittaako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käyttöä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mitenkään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Joudutko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lykkäämään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tehtäviä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normaalisti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tekisit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heti</w:t>
      </w:r>
      <w:proofErr w:type="spellEnd"/>
      <w:r>
        <w:rPr>
          <w:sz w:val="28"/>
          <w:szCs w:val="28"/>
        </w:rPr>
        <w:t>?</w:t>
      </w:r>
      <w:ins w:id="147" w:author="Miro Nieminen" w:date="2014-10-22T17:49:00Z">
        <w:r w:rsidR="00763DBC">
          <w:rPr>
            <w:sz w:val="28"/>
            <w:szCs w:val="28"/>
          </w:rPr>
          <w:br/>
          <w:t>“</w:t>
        </w:r>
        <w:proofErr w:type="spellStart"/>
        <w:r w:rsidR="00763DBC">
          <w:rPr>
            <w:sz w:val="28"/>
            <w:szCs w:val="28"/>
          </w:rPr>
          <w:t>Viestien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lähetystä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joutuu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lykkäämään</w:t>
        </w:r>
      </w:ins>
      <w:proofErr w:type="spellEnd"/>
      <w:ins w:id="148" w:author="Miro Nieminen" w:date="2014-10-22T17:50:00Z">
        <w:r w:rsidR="00763DBC">
          <w:rPr>
            <w:sz w:val="28"/>
            <w:szCs w:val="28"/>
          </w:rPr>
          <w:t>”, “</w:t>
        </w:r>
        <w:proofErr w:type="spellStart"/>
        <w:r w:rsidR="00763DBC">
          <w:rPr>
            <w:sz w:val="28"/>
            <w:szCs w:val="28"/>
          </w:rPr>
          <w:t>Lapsien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kirjauksien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päivittyminen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hidastuu</w:t>
        </w:r>
        <w:proofErr w:type="spellEnd"/>
        <w:r w:rsidR="00763DBC">
          <w:rPr>
            <w:sz w:val="28"/>
            <w:szCs w:val="28"/>
          </w:rPr>
          <w:t>” (</w:t>
        </w:r>
        <w:proofErr w:type="spellStart"/>
        <w:r w:rsidR="00763DBC">
          <w:rPr>
            <w:sz w:val="28"/>
            <w:szCs w:val="28"/>
          </w:rPr>
          <w:t>Jää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odottamaan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siis</w:t>
        </w:r>
        <w:proofErr w:type="spellEnd"/>
        <w:r w:rsidR="00763DBC">
          <w:rPr>
            <w:sz w:val="28"/>
            <w:szCs w:val="28"/>
          </w:rPr>
          <w:t xml:space="preserve"> online-</w:t>
        </w:r>
        <w:proofErr w:type="spellStart"/>
        <w:r w:rsidR="00763DBC">
          <w:rPr>
            <w:sz w:val="28"/>
            <w:szCs w:val="28"/>
          </w:rPr>
          <w:t>tilaa</w:t>
        </w:r>
        <w:proofErr w:type="spellEnd"/>
        <w:r w:rsidR="00763DBC">
          <w:rPr>
            <w:sz w:val="28"/>
            <w:szCs w:val="28"/>
          </w:rPr>
          <w:t>)</w:t>
        </w:r>
      </w:ins>
      <w:ins w:id="149" w:author="Miro Nieminen" w:date="2014-10-22T17:49:00Z">
        <w:r w:rsidR="00763DBC">
          <w:rPr>
            <w:sz w:val="28"/>
            <w:szCs w:val="28"/>
          </w:rPr>
          <w:br/>
        </w:r>
      </w:ins>
    </w:p>
    <w:p w14:paraId="2F8E469A" w14:textId="77777777" w:rsidR="00752ED2" w:rsidRDefault="003B3A1B" w:rsidP="00E777DB">
      <w:pPr>
        <w:pStyle w:val="ListParagraph"/>
        <w:numPr>
          <w:ilvl w:val="0"/>
          <w:numId w:val="1"/>
          <w:numberingChange w:id="150" w:author="Sami Vihavainen" w:date="2014-10-22T11:20:00Z" w:original="%1:10:0:."/>
        </w:numPr>
        <w:rPr>
          <w:ins w:id="151" w:author="Sami Vihavainen" w:date="2014-10-22T11:37:00Z"/>
          <w:sz w:val="28"/>
          <w:szCs w:val="28"/>
        </w:rPr>
      </w:pP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viimeisin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ongelma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Sinulla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ollut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liittyen</w:t>
      </w:r>
      <w:proofErr w:type="spellEnd"/>
      <w:r>
        <w:rPr>
          <w:sz w:val="28"/>
          <w:szCs w:val="28"/>
        </w:rPr>
        <w:t>?</w:t>
      </w:r>
    </w:p>
    <w:p w14:paraId="00373C8B" w14:textId="2FF05A42" w:rsidR="00752ED2" w:rsidRDefault="00752ED2" w:rsidP="00E777DB">
      <w:pPr>
        <w:pStyle w:val="ListParagraph"/>
        <w:numPr>
          <w:ilvl w:val="0"/>
          <w:numId w:val="1"/>
          <w:ins w:id="152" w:author="Sami Vihavainen" w:date="2014-10-22T11:37:00Z"/>
        </w:numPr>
        <w:rPr>
          <w:ins w:id="153" w:author="Sami Vihavainen" w:date="2014-10-22T11:38:00Z"/>
          <w:sz w:val="28"/>
          <w:szCs w:val="28"/>
        </w:rPr>
      </w:pPr>
      <w:proofErr w:type="spellStart"/>
      <w:ins w:id="154" w:author="Sami Vihavainen" w:date="2014-10-22T11:37:00Z">
        <w:r>
          <w:rPr>
            <w:sz w:val="28"/>
            <w:szCs w:val="28"/>
          </w:rPr>
          <w:t>Mitä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olette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keskustelleet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kolleegoiden</w:t>
        </w:r>
        <w:proofErr w:type="spellEnd"/>
        <w:r>
          <w:rPr>
            <w:sz w:val="28"/>
            <w:szCs w:val="28"/>
          </w:rPr>
          <w:t>/</w:t>
        </w:r>
        <w:proofErr w:type="spellStart"/>
        <w:r>
          <w:rPr>
            <w:sz w:val="28"/>
            <w:szCs w:val="28"/>
          </w:rPr>
          <w:t>vanhempien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kanssa</w:t>
        </w:r>
        <w:proofErr w:type="spellEnd"/>
        <w:r>
          <w:rPr>
            <w:sz w:val="28"/>
            <w:szCs w:val="28"/>
          </w:rPr>
          <w:t xml:space="preserve"> offline </w:t>
        </w:r>
        <w:proofErr w:type="spellStart"/>
        <w:r>
          <w:rPr>
            <w:sz w:val="28"/>
            <w:szCs w:val="28"/>
          </w:rPr>
          <w:t>moodista</w:t>
        </w:r>
      </w:ins>
      <w:proofErr w:type="spellEnd"/>
      <w:ins w:id="155" w:author="Sami Vihavainen" w:date="2014-10-22T11:38:00Z">
        <w:r>
          <w:rPr>
            <w:sz w:val="28"/>
            <w:szCs w:val="28"/>
          </w:rPr>
          <w:t>?</w:t>
        </w:r>
      </w:ins>
      <w:ins w:id="156" w:author="Miro Nieminen" w:date="2014-10-22T17:50:00Z">
        <w:r w:rsidR="00763DBC">
          <w:rPr>
            <w:sz w:val="28"/>
            <w:szCs w:val="28"/>
          </w:rPr>
          <w:br/>
        </w:r>
      </w:ins>
      <w:ins w:id="157" w:author="Miro Nieminen" w:date="2014-10-22T17:51:00Z">
        <w:r w:rsidR="00763DBC">
          <w:rPr>
            <w:sz w:val="28"/>
            <w:szCs w:val="28"/>
          </w:rPr>
          <w:t>“</w:t>
        </w:r>
      </w:ins>
      <w:proofErr w:type="spellStart"/>
      <w:ins w:id="158" w:author="Miro Nieminen" w:date="2014-10-22T17:50:00Z">
        <w:r w:rsidR="00763DBC">
          <w:rPr>
            <w:sz w:val="28"/>
            <w:szCs w:val="28"/>
          </w:rPr>
          <w:t>Vanhemmat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ei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tietoisia</w:t>
        </w:r>
      </w:ins>
      <w:proofErr w:type="spellEnd"/>
      <w:ins w:id="159" w:author="Miro Nieminen" w:date="2014-10-22T17:51:00Z">
        <w:r w:rsidR="00763DBC">
          <w:rPr>
            <w:sz w:val="28"/>
            <w:szCs w:val="28"/>
          </w:rPr>
          <w:t>”</w:t>
        </w:r>
      </w:ins>
      <w:ins w:id="160" w:author="Miro Nieminen" w:date="2014-10-22T17:50:00Z">
        <w:r w:rsidR="00763DBC">
          <w:rPr>
            <w:sz w:val="28"/>
            <w:szCs w:val="28"/>
          </w:rPr>
          <w:br/>
        </w:r>
        <w:r w:rsidR="00763DBC">
          <w:rPr>
            <w:sz w:val="28"/>
            <w:szCs w:val="28"/>
          </w:rPr>
          <w:br/>
        </w:r>
        <w:proofErr w:type="spellStart"/>
        <w:r w:rsidR="00763DBC">
          <w:rPr>
            <w:sz w:val="28"/>
            <w:szCs w:val="28"/>
          </w:rPr>
          <w:t>Kollegoiden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kanssa</w:t>
        </w:r>
        <w:proofErr w:type="spellEnd"/>
        <w:r w:rsidR="00763DBC">
          <w:rPr>
            <w:sz w:val="28"/>
            <w:szCs w:val="28"/>
          </w:rPr>
          <w:t xml:space="preserve"> “TAAS </w:t>
        </w:r>
        <w:proofErr w:type="spellStart"/>
        <w:r w:rsidR="00763DBC">
          <w:rPr>
            <w:sz w:val="28"/>
            <w:szCs w:val="28"/>
          </w:rPr>
          <w:t>tämä</w:t>
        </w:r>
        <w:proofErr w:type="spellEnd"/>
        <w:r w:rsidR="00763DBC">
          <w:rPr>
            <w:sz w:val="28"/>
            <w:szCs w:val="28"/>
          </w:rPr>
          <w:t xml:space="preserve"> on </w:t>
        </w:r>
        <w:proofErr w:type="spellStart"/>
        <w:r w:rsidR="00763DBC">
          <w:rPr>
            <w:sz w:val="28"/>
            <w:szCs w:val="28"/>
          </w:rPr>
          <w:t>offlinessa</w:t>
        </w:r>
        <w:proofErr w:type="spellEnd"/>
        <w:r w:rsidR="00763DBC">
          <w:rPr>
            <w:sz w:val="28"/>
            <w:szCs w:val="28"/>
          </w:rPr>
          <w:t xml:space="preserve">, </w:t>
        </w:r>
        <w:proofErr w:type="spellStart"/>
        <w:r w:rsidR="00763DBC">
          <w:rPr>
            <w:sz w:val="28"/>
            <w:szCs w:val="28"/>
          </w:rPr>
          <w:t>ei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oikeastaan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muuta</w:t>
        </w:r>
      </w:ins>
      <w:proofErr w:type="spellEnd"/>
      <w:ins w:id="161" w:author="Miro Nieminen" w:date="2014-10-22T17:51:00Z">
        <w:r w:rsidR="00763DBC">
          <w:rPr>
            <w:sz w:val="28"/>
            <w:szCs w:val="28"/>
          </w:rPr>
          <w:t>”</w:t>
        </w:r>
        <w:r w:rsidR="00763DBC">
          <w:rPr>
            <w:sz w:val="28"/>
            <w:szCs w:val="28"/>
          </w:rPr>
          <w:br/>
        </w:r>
        <w:r w:rsidR="00763DBC">
          <w:rPr>
            <w:sz w:val="28"/>
            <w:szCs w:val="28"/>
          </w:rPr>
          <w:br/>
        </w:r>
      </w:ins>
      <w:ins w:id="162" w:author="Miro Nieminen" w:date="2014-10-22T17:50:00Z">
        <w:r w:rsidR="00763DBC">
          <w:rPr>
            <w:sz w:val="28"/>
            <w:szCs w:val="28"/>
          </w:rPr>
          <w:t xml:space="preserve"> </w:t>
        </w:r>
      </w:ins>
    </w:p>
    <w:p w14:paraId="621A559E" w14:textId="77777777" w:rsidR="00752ED2" w:rsidRDefault="00752ED2" w:rsidP="00752ED2">
      <w:pPr>
        <w:pStyle w:val="ListParagraph"/>
        <w:numPr>
          <w:ilvl w:val="1"/>
          <w:numId w:val="1"/>
          <w:ins w:id="163" w:author="Sami Vihavainen" w:date="2014-10-22T11:38:00Z"/>
        </w:numPr>
        <w:rPr>
          <w:ins w:id="164" w:author="Sami Vihavainen" w:date="2014-10-22T11:38:00Z"/>
          <w:sz w:val="28"/>
          <w:szCs w:val="28"/>
        </w:rPr>
      </w:pPr>
      <w:proofErr w:type="spellStart"/>
      <w:ins w:id="165" w:author="Sami Vihavainen" w:date="2014-10-22T11:38:00Z">
        <w:r>
          <w:rPr>
            <w:sz w:val="28"/>
            <w:szCs w:val="28"/>
          </w:rPr>
          <w:t>Esim</w:t>
        </w:r>
        <w:proofErr w:type="spellEnd"/>
        <w:r>
          <w:rPr>
            <w:sz w:val="28"/>
            <w:szCs w:val="28"/>
          </w:rPr>
          <w:t xml:space="preserve">. </w:t>
        </w:r>
        <w:proofErr w:type="spellStart"/>
        <w:proofErr w:type="gramStart"/>
        <w:r>
          <w:rPr>
            <w:sz w:val="28"/>
            <w:szCs w:val="28"/>
          </w:rPr>
          <w:t>vaihtelevuuttaa</w:t>
        </w:r>
        <w:proofErr w:type="spellEnd"/>
        <w:proofErr w:type="gramEnd"/>
        <w:r>
          <w:rPr>
            <w:sz w:val="28"/>
            <w:szCs w:val="28"/>
          </w:rPr>
          <w:t xml:space="preserve"> offline </w:t>
        </w:r>
        <w:proofErr w:type="spellStart"/>
        <w:r>
          <w:rPr>
            <w:sz w:val="28"/>
            <w:szCs w:val="28"/>
          </w:rPr>
          <w:t>moodissa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riippuen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käyttäjästä</w:t>
        </w:r>
        <w:proofErr w:type="spellEnd"/>
        <w:r>
          <w:rPr>
            <w:sz w:val="28"/>
            <w:szCs w:val="28"/>
          </w:rPr>
          <w:t>?</w:t>
        </w:r>
      </w:ins>
    </w:p>
    <w:p w14:paraId="27538649" w14:textId="135D97DC" w:rsidR="00A12E27" w:rsidRDefault="00752ED2" w:rsidP="00752ED2">
      <w:pPr>
        <w:pStyle w:val="ListParagraph"/>
        <w:numPr>
          <w:ilvl w:val="1"/>
          <w:numId w:val="1"/>
          <w:ins w:id="166" w:author="Sami Vihavainen" w:date="2014-10-22T11:38:00Z"/>
        </w:numPr>
        <w:rPr>
          <w:sz w:val="28"/>
          <w:szCs w:val="28"/>
        </w:rPr>
      </w:pPr>
      <w:proofErr w:type="spellStart"/>
      <w:ins w:id="167" w:author="Sami Vihavainen" w:date="2014-10-22T11:38:00Z">
        <w:r>
          <w:rPr>
            <w:sz w:val="28"/>
            <w:szCs w:val="28"/>
          </w:rPr>
          <w:t>Onko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yhtään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ennustettava</w:t>
        </w:r>
        <w:proofErr w:type="spellEnd"/>
        <w:r>
          <w:rPr>
            <w:sz w:val="28"/>
            <w:szCs w:val="28"/>
          </w:rPr>
          <w:t>?</w:t>
        </w:r>
      </w:ins>
      <w:ins w:id="168" w:author="Miro Nieminen" w:date="2014-10-22T17:52:00Z">
        <w:r w:rsidR="00763DBC">
          <w:rPr>
            <w:sz w:val="28"/>
            <w:szCs w:val="28"/>
          </w:rPr>
          <w:br/>
          <w:t>“</w:t>
        </w:r>
        <w:proofErr w:type="spellStart"/>
        <w:r w:rsidR="00763DBC">
          <w:rPr>
            <w:sz w:val="28"/>
            <w:szCs w:val="28"/>
          </w:rPr>
          <w:t>Tulee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aina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yllätyksenä</w:t>
        </w:r>
        <w:proofErr w:type="spellEnd"/>
        <w:r w:rsidR="00763DBC">
          <w:rPr>
            <w:sz w:val="28"/>
            <w:szCs w:val="28"/>
          </w:rPr>
          <w:t>”</w:t>
        </w:r>
      </w:ins>
      <w:r w:rsidR="003B3A1B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4A53785C" w14:textId="76C9F90C" w:rsidR="007C2BD1" w:rsidRDefault="00A12E27" w:rsidP="007C2BD1">
      <w:pPr>
        <w:pStyle w:val="ListParagraph"/>
        <w:numPr>
          <w:ilvl w:val="0"/>
          <w:numId w:val="1"/>
          <w:numberingChange w:id="169" w:author="Sami Vihavainen" w:date="2014-10-22T11:20:00Z" w:original="%1:11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Oletko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käyttänyt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ennen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olemassaoloa</w:t>
      </w:r>
      <w:proofErr w:type="spellEnd"/>
      <w:r>
        <w:rPr>
          <w:sz w:val="28"/>
          <w:szCs w:val="28"/>
        </w:rPr>
        <w:t>?</w:t>
      </w:r>
      <w:ins w:id="170" w:author="Miro Nieminen" w:date="2014-10-22T17:52:00Z">
        <w:r w:rsidR="00763DBC">
          <w:rPr>
            <w:sz w:val="28"/>
            <w:szCs w:val="28"/>
          </w:rPr>
          <w:br/>
          <w:t xml:space="preserve">“En </w:t>
        </w:r>
        <w:proofErr w:type="spellStart"/>
        <w:r w:rsidR="00763DBC">
          <w:rPr>
            <w:sz w:val="28"/>
            <w:szCs w:val="28"/>
          </w:rPr>
          <w:t>muistaakseni</w:t>
        </w:r>
        <w:proofErr w:type="spellEnd"/>
        <w:r w:rsidR="00763DBC">
          <w:rPr>
            <w:sz w:val="28"/>
            <w:szCs w:val="28"/>
          </w:rPr>
          <w:t>”</w:t>
        </w:r>
      </w:ins>
    </w:p>
    <w:p w14:paraId="7F3D3317" w14:textId="77777777" w:rsidR="00D713C0" w:rsidRDefault="007C2BD1" w:rsidP="007C2BD1">
      <w:pPr>
        <w:pStyle w:val="ListParagraph"/>
        <w:numPr>
          <w:ilvl w:val="0"/>
          <w:numId w:val="1"/>
          <w:numberingChange w:id="171" w:author="Sami Vihavainen" w:date="2014-10-22T11:20:00Z" w:original="%1:12:0:."/>
        </w:numPr>
        <w:rPr>
          <w:ins w:id="172" w:author="Sami Vihavainen" w:date="2014-10-22T11:24:00Z"/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olet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="003B3A1B" w:rsidRPr="007C2BD1">
        <w:rPr>
          <w:sz w:val="28"/>
          <w:szCs w:val="28"/>
        </w:rPr>
        <w:t>iten</w:t>
      </w:r>
      <w:proofErr w:type="spellEnd"/>
      <w:r w:rsidR="003B3A1B" w:rsidRPr="007C2BD1">
        <w:rPr>
          <w:sz w:val="28"/>
          <w:szCs w:val="28"/>
        </w:rPr>
        <w:t xml:space="preserve"> offline-</w:t>
      </w:r>
      <w:proofErr w:type="spellStart"/>
      <w:r w:rsidR="003B3A1B" w:rsidRPr="007C2BD1">
        <w:rPr>
          <w:sz w:val="28"/>
          <w:szCs w:val="28"/>
        </w:rPr>
        <w:t>moodin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olemassaolo</w:t>
      </w:r>
      <w:proofErr w:type="spellEnd"/>
      <w:r w:rsidR="003B3A1B" w:rsidRPr="007C2BD1">
        <w:rPr>
          <w:sz w:val="28"/>
          <w:szCs w:val="28"/>
        </w:rPr>
        <w:t xml:space="preserve"> on </w:t>
      </w:r>
      <w:proofErr w:type="spellStart"/>
      <w:r w:rsidR="003B3A1B" w:rsidRPr="007C2BD1">
        <w:rPr>
          <w:sz w:val="28"/>
          <w:szCs w:val="28"/>
        </w:rPr>
        <w:t>muuttanut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Päikyn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käyttöäsi</w:t>
      </w:r>
      <w:proofErr w:type="spellEnd"/>
      <w:r w:rsidR="003B3A1B" w:rsidRPr="007C2BD1">
        <w:rPr>
          <w:sz w:val="28"/>
          <w:szCs w:val="28"/>
        </w:rPr>
        <w:t>?</w:t>
      </w:r>
    </w:p>
    <w:p w14:paraId="69DDF91B" w14:textId="77777777" w:rsidR="00D713C0" w:rsidRDefault="00D713C0" w:rsidP="00D713C0">
      <w:pPr>
        <w:pStyle w:val="ListParagraph"/>
        <w:numPr>
          <w:ilvl w:val="1"/>
          <w:numId w:val="1"/>
          <w:ins w:id="173" w:author="Sami Vihavainen" w:date="2014-10-22T11:25:00Z"/>
        </w:numPr>
        <w:rPr>
          <w:ins w:id="174" w:author="Sami Vihavainen" w:date="2014-10-22T11:25:00Z"/>
          <w:sz w:val="28"/>
          <w:szCs w:val="28"/>
        </w:rPr>
      </w:pPr>
      <w:ins w:id="175" w:author="Sami Vihavainen" w:date="2014-10-22T11:24:00Z">
        <w:r>
          <w:rPr>
            <w:sz w:val="28"/>
            <w:szCs w:val="28"/>
          </w:rPr>
          <w:t xml:space="preserve">[Jos </w:t>
        </w:r>
        <w:proofErr w:type="spellStart"/>
        <w:r>
          <w:rPr>
            <w:sz w:val="28"/>
            <w:szCs w:val="28"/>
          </w:rPr>
          <w:t>ei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osaa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kertoa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niin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yritä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kaivaa</w:t>
        </w:r>
      </w:ins>
      <w:proofErr w:type="spellEnd"/>
      <w:ins w:id="176" w:author="Sami Vihavainen" w:date="2014-10-22T11:25:00Z"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esim</w:t>
        </w:r>
        <w:proofErr w:type="spellEnd"/>
        <w:r>
          <w:rPr>
            <w:sz w:val="28"/>
            <w:szCs w:val="28"/>
          </w:rPr>
          <w:t>.</w:t>
        </w:r>
      </w:ins>
      <w:ins w:id="177" w:author="Sami Vihavainen" w:date="2014-10-22T11:24:00Z">
        <w:r>
          <w:rPr>
            <w:sz w:val="28"/>
            <w:szCs w:val="28"/>
          </w:rPr>
          <w:t>]</w:t>
        </w:r>
      </w:ins>
    </w:p>
    <w:p w14:paraId="03AA757A" w14:textId="77777777" w:rsidR="003B3A1B" w:rsidRPr="007C2BD1" w:rsidRDefault="00D713C0" w:rsidP="00D713C0">
      <w:pPr>
        <w:pStyle w:val="ListParagraph"/>
        <w:numPr>
          <w:ilvl w:val="2"/>
          <w:numId w:val="1"/>
          <w:ins w:id="178" w:author="Sami Vihavainen" w:date="2014-10-22T11:25:00Z"/>
        </w:numPr>
        <w:rPr>
          <w:sz w:val="28"/>
          <w:szCs w:val="28"/>
        </w:rPr>
      </w:pPr>
      <w:proofErr w:type="spellStart"/>
      <w:proofErr w:type="gramStart"/>
      <w:ins w:id="179" w:author="Sami Vihavainen" w:date="2014-10-22T11:25:00Z">
        <w:r>
          <w:rPr>
            <w:sz w:val="28"/>
            <w:szCs w:val="28"/>
          </w:rPr>
          <w:t>millä</w:t>
        </w:r>
        <w:proofErr w:type="spellEnd"/>
        <w:proofErr w:type="gram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tavalla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</w:t>
        </w:r>
        <w:proofErr w:type="spellEnd"/>
        <w:r>
          <w:rPr>
            <w:sz w:val="28"/>
            <w:szCs w:val="28"/>
          </w:rPr>
          <w:t xml:space="preserve"> on </w:t>
        </w:r>
        <w:proofErr w:type="spellStart"/>
        <w:r>
          <w:rPr>
            <w:sz w:val="28"/>
            <w:szCs w:val="28"/>
          </w:rPr>
          <w:t>vaikuttanut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käytön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mielekkyyteen</w:t>
        </w:r>
      </w:ins>
      <w:proofErr w:type="spellEnd"/>
      <w:ins w:id="180" w:author="Sami Vihavainen" w:date="2014-10-22T11:26:00Z">
        <w:r>
          <w:rPr>
            <w:sz w:val="28"/>
            <w:szCs w:val="28"/>
          </w:rPr>
          <w:t>?</w:t>
        </w:r>
      </w:ins>
      <w:ins w:id="181" w:author="Sami Vihavainen" w:date="2014-10-22T11:25:00Z">
        <w:r>
          <w:rPr>
            <w:sz w:val="28"/>
            <w:szCs w:val="28"/>
          </w:rPr>
          <w:t xml:space="preserve"> </w:t>
        </w:r>
      </w:ins>
      <w:r w:rsidR="007C2BD1" w:rsidRPr="007C2BD1">
        <w:rPr>
          <w:sz w:val="28"/>
          <w:szCs w:val="28"/>
        </w:rPr>
        <w:br/>
      </w:r>
      <w:del w:id="182" w:author="Sami Vihavainen" w:date="2014-10-22T11:43:00Z">
        <w:r w:rsidR="007C2BD1" w:rsidRPr="007C2BD1" w:rsidDel="00E03B83">
          <w:rPr>
            <w:sz w:val="28"/>
            <w:szCs w:val="28"/>
          </w:rPr>
          <w:br/>
        </w:r>
      </w:del>
    </w:p>
    <w:p w14:paraId="3D6975AE" w14:textId="7D66704A" w:rsidR="007C2BD1" w:rsidRDefault="007C2BD1" w:rsidP="003B3A1B">
      <w:pPr>
        <w:pStyle w:val="ListParagraph"/>
        <w:numPr>
          <w:ilvl w:val="0"/>
          <w:numId w:val="1"/>
          <w:numberingChange w:id="183" w:author="Sami Vihavainen" w:date="2014-10-22T11:20:00Z" w:original="%1:13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sanoin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käsität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mennessä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ins w:id="184" w:author="Miro Nieminen" w:date="2014-10-22T17:55:00Z">
        <w:r w:rsidR="00DE4A1A">
          <w:rPr>
            <w:sz w:val="28"/>
            <w:szCs w:val="28"/>
          </w:rPr>
          <w:br/>
        </w:r>
        <w:r w:rsidR="00DE4A1A">
          <w:rPr>
            <w:sz w:val="28"/>
            <w:szCs w:val="28"/>
          </w:rPr>
          <w:br/>
          <w:t xml:space="preserve">“Kai se on </w:t>
        </w:r>
        <w:proofErr w:type="spellStart"/>
        <w:r w:rsidR="00DE4A1A">
          <w:rPr>
            <w:sz w:val="28"/>
            <w:szCs w:val="28"/>
          </w:rPr>
          <w:t>vähä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proofErr w:type="gramStart"/>
        <w:r w:rsidR="00DE4A1A">
          <w:rPr>
            <w:sz w:val="28"/>
            <w:szCs w:val="28"/>
          </w:rPr>
          <w:t>sama</w:t>
        </w:r>
        <w:proofErr w:type="spellEnd"/>
        <w:proofErr w:type="gram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kuin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ittellä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puhelimessa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netin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kanssa</w:t>
        </w:r>
        <w:proofErr w:type="spellEnd"/>
        <w:r w:rsidR="00DE4A1A">
          <w:rPr>
            <w:sz w:val="28"/>
            <w:szCs w:val="28"/>
          </w:rPr>
          <w:t xml:space="preserve"> kun se </w:t>
        </w:r>
        <w:proofErr w:type="spellStart"/>
        <w:r w:rsidR="00DE4A1A">
          <w:rPr>
            <w:sz w:val="28"/>
            <w:szCs w:val="28"/>
          </w:rPr>
          <w:t>jökittää</w:t>
        </w:r>
        <w:proofErr w:type="spellEnd"/>
        <w:r w:rsidR="00DE4A1A">
          <w:rPr>
            <w:sz w:val="28"/>
            <w:szCs w:val="28"/>
          </w:rPr>
          <w:t xml:space="preserve"> kun </w:t>
        </w:r>
        <w:proofErr w:type="spellStart"/>
        <w:r w:rsidR="00DE4A1A">
          <w:rPr>
            <w:sz w:val="28"/>
            <w:szCs w:val="28"/>
          </w:rPr>
          <w:t>nettiä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ei</w:t>
        </w:r>
        <w:proofErr w:type="spellEnd"/>
        <w:r w:rsidR="00DE4A1A">
          <w:rPr>
            <w:sz w:val="28"/>
            <w:szCs w:val="28"/>
          </w:rPr>
          <w:t xml:space="preserve"> ole, </w:t>
        </w:r>
        <w:proofErr w:type="spellStart"/>
        <w:r w:rsidR="00DE4A1A">
          <w:rPr>
            <w:sz w:val="28"/>
            <w:szCs w:val="28"/>
          </w:rPr>
          <w:t>mutta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kai</w:t>
        </w:r>
        <w:proofErr w:type="spellEnd"/>
        <w:r w:rsidR="00DE4A1A">
          <w:rPr>
            <w:sz w:val="28"/>
            <w:szCs w:val="28"/>
          </w:rPr>
          <w:t xml:space="preserve"> se </w:t>
        </w:r>
        <w:proofErr w:type="spellStart"/>
        <w:r w:rsidR="00DE4A1A">
          <w:rPr>
            <w:sz w:val="28"/>
            <w:szCs w:val="28"/>
          </w:rPr>
          <w:t>itse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ohjelma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silti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toimii</w:t>
        </w:r>
        <w:proofErr w:type="spellEnd"/>
        <w:r w:rsidR="00DE4A1A">
          <w:rPr>
            <w:sz w:val="28"/>
            <w:szCs w:val="28"/>
          </w:rPr>
          <w:t>.</w:t>
        </w:r>
      </w:ins>
      <w:ins w:id="185" w:author="Miro Nieminen" w:date="2014-10-22T17:56:00Z">
        <w:r w:rsidR="00DE4A1A">
          <w:rPr>
            <w:sz w:val="28"/>
            <w:szCs w:val="28"/>
          </w:rPr>
          <w:t>”</w:t>
        </w:r>
      </w:ins>
      <w:ins w:id="186" w:author="Miro Nieminen" w:date="2014-10-22T17:55:00Z">
        <w:r w:rsidR="00DE4A1A">
          <w:rPr>
            <w:sz w:val="28"/>
            <w:szCs w:val="28"/>
          </w:rPr>
          <w:br/>
        </w:r>
      </w:ins>
    </w:p>
    <w:p w14:paraId="11D45C12" w14:textId="49B9C049" w:rsidR="005A089A" w:rsidRDefault="005A089A" w:rsidP="003B3A1B">
      <w:pPr>
        <w:pStyle w:val="ListParagraph"/>
        <w:numPr>
          <w:ilvl w:val="0"/>
          <w:numId w:val="1"/>
          <w:numberingChange w:id="187" w:author="Sami Vihavainen" w:date="2014-10-22T11:20:00Z" w:original="%1:14:0:."/>
        </w:numPr>
        <w:rPr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merkitset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saapuneeksi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ollessa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päällä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tämän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jälkeen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iskee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laitteeseesi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muuttaen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tuhkaa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tekemällesi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sisäänkirjaukselle</w:t>
      </w:r>
      <w:proofErr w:type="spellEnd"/>
      <w:del w:id="188" w:author="Miro Nieminen" w:date="2014-10-22T14:03:00Z">
        <w:r w:rsidDel="00C86CE7">
          <w:rPr>
            <w:sz w:val="28"/>
            <w:szCs w:val="28"/>
          </w:rPr>
          <w:delText>?</w:delText>
        </w:r>
      </w:del>
      <w:ins w:id="189" w:author="Sami Vihavainen" w:date="2014-10-22T11:26:00Z">
        <w:del w:id="190" w:author="Miro Nieminen" w:date="2014-10-22T14:03:00Z">
          <w:r w:rsidR="00D713C0" w:rsidDel="00C86CE7">
            <w:rPr>
              <w:sz w:val="28"/>
              <w:szCs w:val="28"/>
            </w:rPr>
            <w:delText xml:space="preserve"> [Tää on hyvä!]</w:delText>
          </w:r>
        </w:del>
      </w:ins>
      <w:ins w:id="191" w:author="Miro Nieminen" w:date="2014-10-22T17:53:00Z">
        <w:r w:rsidR="00763DBC">
          <w:rPr>
            <w:sz w:val="28"/>
            <w:szCs w:val="28"/>
          </w:rPr>
          <w:br/>
        </w:r>
        <w:r w:rsidR="00763DBC">
          <w:rPr>
            <w:sz w:val="28"/>
            <w:szCs w:val="28"/>
          </w:rPr>
          <w:br/>
          <w:t>“</w:t>
        </w:r>
        <w:proofErr w:type="spellStart"/>
        <w:r w:rsidR="00763DBC">
          <w:rPr>
            <w:sz w:val="28"/>
            <w:szCs w:val="28"/>
          </w:rPr>
          <w:t>ei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kai</w:t>
        </w:r>
        <w:proofErr w:type="spellEnd"/>
        <w:r w:rsidR="00763DBC">
          <w:rPr>
            <w:sz w:val="28"/>
            <w:szCs w:val="28"/>
          </w:rPr>
          <w:t xml:space="preserve"> ne </w:t>
        </w:r>
        <w:proofErr w:type="spellStart"/>
        <w:r w:rsidR="00763DBC">
          <w:rPr>
            <w:sz w:val="28"/>
            <w:szCs w:val="28"/>
          </w:rPr>
          <w:t>mihinkään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katoa</w:t>
        </w:r>
        <w:proofErr w:type="spellEnd"/>
        <w:r w:rsidR="00763DBC">
          <w:rPr>
            <w:sz w:val="28"/>
            <w:szCs w:val="28"/>
          </w:rPr>
          <w:t xml:space="preserve">, </w:t>
        </w:r>
        <w:proofErr w:type="spellStart"/>
        <w:r w:rsidR="00763DBC">
          <w:rPr>
            <w:sz w:val="28"/>
            <w:szCs w:val="28"/>
          </w:rPr>
          <w:t>kai</w:t>
        </w:r>
        <w:proofErr w:type="spellEnd"/>
        <w:r w:rsidR="00763DBC">
          <w:rPr>
            <w:sz w:val="28"/>
            <w:szCs w:val="28"/>
          </w:rPr>
          <w:t xml:space="preserve"> ne </w:t>
        </w:r>
        <w:proofErr w:type="spellStart"/>
        <w:r w:rsidR="00763DBC">
          <w:rPr>
            <w:sz w:val="28"/>
            <w:szCs w:val="28"/>
          </w:rPr>
          <w:t>ohjelmassa</w:t>
        </w:r>
        <w:proofErr w:type="spellEnd"/>
        <w:r w:rsidR="00763DBC">
          <w:rPr>
            <w:sz w:val="28"/>
            <w:szCs w:val="28"/>
          </w:rPr>
          <w:t xml:space="preserve"> on </w:t>
        </w:r>
        <w:proofErr w:type="spellStart"/>
        <w:r w:rsidR="00763DBC">
          <w:rPr>
            <w:sz w:val="28"/>
            <w:szCs w:val="28"/>
          </w:rPr>
          <w:t>tallessa</w:t>
        </w:r>
        <w:proofErr w:type="spellEnd"/>
        <w:r w:rsidR="00763DBC">
          <w:rPr>
            <w:sz w:val="28"/>
            <w:szCs w:val="28"/>
          </w:rPr>
          <w:t xml:space="preserve">, </w:t>
        </w:r>
        <w:proofErr w:type="spellStart"/>
        <w:r w:rsidR="00763DBC">
          <w:rPr>
            <w:sz w:val="28"/>
            <w:szCs w:val="28"/>
          </w:rPr>
          <w:t>netissä</w:t>
        </w:r>
        <w:proofErr w:type="spellEnd"/>
        <w:r w:rsidR="00763DBC">
          <w:rPr>
            <w:sz w:val="28"/>
            <w:szCs w:val="28"/>
          </w:rPr>
          <w:t xml:space="preserve">? </w:t>
        </w:r>
        <w:proofErr w:type="spellStart"/>
        <w:r w:rsidR="00763DBC">
          <w:rPr>
            <w:sz w:val="28"/>
            <w:szCs w:val="28"/>
          </w:rPr>
          <w:t>Jäävät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johonkin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muistiin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silti</w:t>
        </w:r>
        <w:proofErr w:type="spellEnd"/>
        <w:r w:rsidR="00763DBC">
          <w:rPr>
            <w:sz w:val="28"/>
            <w:szCs w:val="28"/>
          </w:rPr>
          <w:t>?”</w:t>
        </w:r>
        <w:r w:rsidR="00763DBC">
          <w:rPr>
            <w:sz w:val="28"/>
            <w:szCs w:val="28"/>
          </w:rPr>
          <w:br/>
        </w:r>
      </w:ins>
    </w:p>
    <w:p w14:paraId="1ADCD96F" w14:textId="7E89D46F" w:rsidR="007C2BD1" w:rsidRDefault="007C2BD1" w:rsidP="003B3A1B">
      <w:pPr>
        <w:pStyle w:val="ListParagraph"/>
        <w:numPr>
          <w:ilvl w:val="0"/>
          <w:numId w:val="1"/>
          <w:numberingChange w:id="192" w:author="Sami Vihavainen" w:date="2014-10-22T11:20:00Z" w:original="%1:15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sanoin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käsität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poistuessa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moodista</w:t>
      </w:r>
      <w:proofErr w:type="spellEnd"/>
      <w:ins w:id="193" w:author="Miro Nieminen" w:date="2014-10-22T17:53:00Z">
        <w:r w:rsidR="00763DBC">
          <w:rPr>
            <w:sz w:val="28"/>
            <w:szCs w:val="28"/>
          </w:rPr>
          <w:br/>
        </w:r>
        <w:r w:rsidR="00763DBC">
          <w:rPr>
            <w:sz w:val="28"/>
            <w:szCs w:val="28"/>
          </w:rPr>
          <w:br/>
          <w:t xml:space="preserve">“se </w:t>
        </w:r>
        <w:proofErr w:type="spellStart"/>
        <w:r w:rsidR="00763DBC">
          <w:rPr>
            <w:sz w:val="28"/>
            <w:szCs w:val="28"/>
          </w:rPr>
          <w:t>käy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läpi</w:t>
        </w:r>
        <w:proofErr w:type="spellEnd"/>
        <w:r w:rsidR="00763DBC">
          <w:rPr>
            <w:sz w:val="28"/>
            <w:szCs w:val="28"/>
          </w:rPr>
          <w:t xml:space="preserve"> ne </w:t>
        </w:r>
        <w:proofErr w:type="spellStart"/>
        <w:r w:rsidR="00763DBC">
          <w:rPr>
            <w:sz w:val="28"/>
            <w:szCs w:val="28"/>
          </w:rPr>
          <w:t>tapahtumat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mitä</w:t>
        </w:r>
        <w:proofErr w:type="spellEnd"/>
        <w:r w:rsidR="00763DBC">
          <w:rPr>
            <w:sz w:val="28"/>
            <w:szCs w:val="28"/>
          </w:rPr>
          <w:t xml:space="preserve"> on </w:t>
        </w:r>
        <w:proofErr w:type="spellStart"/>
        <w:r w:rsidR="00763DBC">
          <w:rPr>
            <w:sz w:val="28"/>
            <w:szCs w:val="28"/>
          </w:rPr>
          <w:t>käyty</w:t>
        </w:r>
        <w:proofErr w:type="spellEnd"/>
        <w:r w:rsidR="00763DBC">
          <w:rPr>
            <w:sz w:val="28"/>
            <w:szCs w:val="28"/>
          </w:rPr>
          <w:t xml:space="preserve"> offline-</w:t>
        </w:r>
        <w:proofErr w:type="spellStart"/>
        <w:r w:rsidR="00763DBC">
          <w:rPr>
            <w:sz w:val="28"/>
            <w:szCs w:val="28"/>
          </w:rPr>
          <w:t>tilassa</w:t>
        </w:r>
        <w:proofErr w:type="spellEnd"/>
        <w:r w:rsidR="00763DBC">
          <w:rPr>
            <w:sz w:val="28"/>
            <w:szCs w:val="28"/>
          </w:rPr>
          <w:t xml:space="preserve">, </w:t>
        </w:r>
        <w:proofErr w:type="spellStart"/>
        <w:r w:rsidR="00763DBC">
          <w:rPr>
            <w:sz w:val="28"/>
            <w:szCs w:val="28"/>
          </w:rPr>
          <w:t>sitten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alkaa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toimia</w:t>
        </w:r>
        <w:proofErr w:type="spellEnd"/>
        <w:r w:rsidR="00763DBC">
          <w:rPr>
            <w:sz w:val="28"/>
            <w:szCs w:val="28"/>
          </w:rPr>
          <w:t xml:space="preserve"> </w:t>
        </w:r>
        <w:proofErr w:type="spellStart"/>
        <w:r w:rsidR="00763DBC">
          <w:rPr>
            <w:sz w:val="28"/>
            <w:szCs w:val="28"/>
          </w:rPr>
          <w:t>normaalisti</w:t>
        </w:r>
      </w:ins>
      <w:proofErr w:type="spellEnd"/>
      <w:ins w:id="194" w:author="Miro Nieminen" w:date="2014-10-22T17:54:00Z">
        <w:r w:rsidR="00763DBC">
          <w:rPr>
            <w:sz w:val="28"/>
            <w:szCs w:val="28"/>
          </w:rPr>
          <w:t>”</w:t>
        </w:r>
      </w:ins>
    </w:p>
    <w:p w14:paraId="258E4853" w14:textId="77777777" w:rsidR="007C0A6F" w:rsidRDefault="007C0A6F" w:rsidP="007C0A6F">
      <w:pPr>
        <w:numPr>
          <w:ins w:id="195" w:author="Sami Vihavainen" w:date="2014-10-22T11:52:00Z"/>
        </w:numPr>
        <w:rPr>
          <w:ins w:id="196" w:author="Sami Vihavainen" w:date="2014-10-22T11:52:00Z"/>
          <w:sz w:val="28"/>
          <w:szCs w:val="28"/>
        </w:rPr>
      </w:pPr>
    </w:p>
    <w:p w14:paraId="5E795930" w14:textId="60B424AD" w:rsidR="007C0A6F" w:rsidRPr="007C0A6F" w:rsidRDefault="007C0A6F" w:rsidP="007C0A6F">
      <w:pPr>
        <w:pStyle w:val="ListParagraph"/>
        <w:numPr>
          <w:ilvl w:val="0"/>
          <w:numId w:val="1"/>
          <w:ins w:id="197" w:author="Sami Vihavainen" w:date="2014-10-22T11:52:00Z"/>
        </w:numPr>
        <w:rPr>
          <w:ins w:id="198" w:author="Sami Vihavainen" w:date="2014-10-22T11:52:00Z"/>
          <w:sz w:val="28"/>
          <w:szCs w:val="28"/>
          <w:rPrChange w:id="199" w:author="Sami Vihavainen" w:date="2014-10-22T11:52:00Z">
            <w:rPr>
              <w:ins w:id="200" w:author="Sami Vihavainen" w:date="2014-10-22T11:52:00Z"/>
            </w:rPr>
          </w:rPrChange>
        </w:rPr>
      </w:pPr>
      <w:proofErr w:type="spellStart"/>
      <w:ins w:id="201" w:author="Sami Vihavainen" w:date="2014-10-22T11:52:00Z">
        <w:r w:rsidRPr="007C0A6F">
          <w:rPr>
            <w:sz w:val="28"/>
            <w:szCs w:val="28"/>
          </w:rPr>
          <w:t>Haluatko</w:t>
        </w:r>
        <w:proofErr w:type="spellEnd"/>
        <w:r w:rsidRPr="007C0A6F">
          <w:rPr>
            <w:sz w:val="28"/>
            <w:szCs w:val="28"/>
          </w:rPr>
          <w:t xml:space="preserve"> </w:t>
        </w:r>
        <w:proofErr w:type="spellStart"/>
        <w:r w:rsidRPr="007C0A6F">
          <w:rPr>
            <w:sz w:val="28"/>
            <w:szCs w:val="28"/>
          </w:rPr>
          <w:t>jatkaa</w:t>
        </w:r>
        <w:proofErr w:type="spellEnd"/>
        <w:r w:rsidRPr="007C0A6F">
          <w:rPr>
            <w:sz w:val="28"/>
            <w:szCs w:val="28"/>
          </w:rPr>
          <w:t xml:space="preserve"> </w:t>
        </w:r>
        <w:proofErr w:type="spellStart"/>
        <w:r w:rsidRPr="007C0A6F">
          <w:rPr>
            <w:sz w:val="28"/>
            <w:szCs w:val="28"/>
          </w:rPr>
          <w:t>Päikyn</w:t>
        </w:r>
        <w:proofErr w:type="spellEnd"/>
        <w:r w:rsidRPr="007C0A6F">
          <w:rPr>
            <w:sz w:val="28"/>
            <w:szCs w:val="28"/>
          </w:rPr>
          <w:t xml:space="preserve"> </w:t>
        </w:r>
        <w:proofErr w:type="spellStart"/>
        <w:r w:rsidRPr="007C0A6F">
          <w:rPr>
            <w:sz w:val="28"/>
            <w:szCs w:val="28"/>
          </w:rPr>
          <w:t>käyttöä</w:t>
        </w:r>
        <w:proofErr w:type="spellEnd"/>
        <w:r w:rsidRPr="007C0A6F">
          <w:rPr>
            <w:sz w:val="28"/>
            <w:szCs w:val="28"/>
          </w:rPr>
          <w:t>?</w:t>
        </w:r>
      </w:ins>
      <w:ins w:id="202" w:author="Miro Nieminen" w:date="2014-10-22T17:56:00Z">
        <w:r w:rsidR="00DE4A1A">
          <w:rPr>
            <w:sz w:val="28"/>
            <w:szCs w:val="28"/>
          </w:rPr>
          <w:br/>
        </w:r>
        <w:r w:rsidR="00DE4A1A">
          <w:rPr>
            <w:sz w:val="28"/>
            <w:szCs w:val="28"/>
          </w:rPr>
          <w:br/>
          <w:t>“</w:t>
        </w:r>
        <w:proofErr w:type="spellStart"/>
        <w:proofErr w:type="gramStart"/>
        <w:r w:rsidR="00DE4A1A">
          <w:rPr>
            <w:sz w:val="28"/>
            <w:szCs w:val="28"/>
          </w:rPr>
          <w:t>kyllä</w:t>
        </w:r>
        <w:proofErr w:type="spellEnd"/>
        <w:proofErr w:type="gramEnd"/>
        <w:r w:rsidR="00DE4A1A">
          <w:rPr>
            <w:sz w:val="28"/>
            <w:szCs w:val="28"/>
          </w:rPr>
          <w:t xml:space="preserve">, on se </w:t>
        </w:r>
        <w:proofErr w:type="spellStart"/>
        <w:r w:rsidR="00DE4A1A">
          <w:rPr>
            <w:sz w:val="28"/>
            <w:szCs w:val="28"/>
          </w:rPr>
          <w:t>kätevä</w:t>
        </w:r>
        <w:proofErr w:type="spellEnd"/>
        <w:r w:rsidR="00DE4A1A">
          <w:rPr>
            <w:sz w:val="28"/>
            <w:szCs w:val="28"/>
          </w:rPr>
          <w:t>”</w:t>
        </w:r>
        <w:r w:rsidR="00DE4A1A">
          <w:rPr>
            <w:sz w:val="28"/>
            <w:szCs w:val="28"/>
          </w:rPr>
          <w:br/>
        </w:r>
      </w:ins>
    </w:p>
    <w:p w14:paraId="705F79C0" w14:textId="77777777" w:rsidR="007C0A6F" w:rsidRDefault="007C0A6F" w:rsidP="007C0A6F">
      <w:pPr>
        <w:pStyle w:val="ListParagraph"/>
        <w:numPr>
          <w:ilvl w:val="1"/>
          <w:numId w:val="1"/>
          <w:ins w:id="203" w:author="Sami Vihavainen" w:date="2014-10-22T11:52:00Z"/>
        </w:numPr>
        <w:rPr>
          <w:ins w:id="204" w:author="Sami Vihavainen" w:date="2014-10-22T11:52:00Z"/>
          <w:sz w:val="28"/>
          <w:szCs w:val="28"/>
        </w:rPr>
      </w:pPr>
      <w:proofErr w:type="spellStart"/>
      <w:ins w:id="205" w:author="Sami Vihavainen" w:date="2014-10-22T11:52:00Z">
        <w:r w:rsidRPr="007C0A6F">
          <w:rPr>
            <w:sz w:val="28"/>
            <w:szCs w:val="28"/>
            <w:rPrChange w:id="206" w:author="Sami Vihavainen" w:date="2014-10-22T11:52:00Z">
              <w:rPr/>
            </w:rPrChange>
          </w:rPr>
          <w:t>Miksi</w:t>
        </w:r>
        <w:proofErr w:type="spellEnd"/>
        <w:r>
          <w:rPr>
            <w:sz w:val="28"/>
            <w:szCs w:val="28"/>
          </w:rPr>
          <w:t>/</w:t>
        </w:r>
        <w:proofErr w:type="spellStart"/>
        <w:r>
          <w:rPr>
            <w:sz w:val="28"/>
            <w:szCs w:val="28"/>
          </w:rPr>
          <w:t>Miksi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ei</w:t>
        </w:r>
        <w:proofErr w:type="spellEnd"/>
      </w:ins>
    </w:p>
    <w:p w14:paraId="19CEA97F" w14:textId="77777777" w:rsidR="007C0A6F" w:rsidRPr="007C0A6F" w:rsidRDefault="007C0A6F" w:rsidP="007C0A6F">
      <w:pPr>
        <w:pStyle w:val="ListParagraph"/>
        <w:numPr>
          <w:ilvl w:val="1"/>
          <w:numId w:val="1"/>
          <w:ins w:id="207" w:author="Sami Vihavainen" w:date="2014-10-22T11:53:00Z"/>
        </w:numPr>
        <w:rPr>
          <w:ins w:id="208" w:author="Sami Vihavainen" w:date="2014-10-22T11:52:00Z"/>
          <w:sz w:val="28"/>
          <w:szCs w:val="28"/>
          <w:rPrChange w:id="209" w:author="Sami Vihavainen" w:date="2014-10-22T11:52:00Z">
            <w:rPr>
              <w:ins w:id="210" w:author="Sami Vihavainen" w:date="2014-10-22T11:52:00Z"/>
            </w:rPr>
          </w:rPrChange>
        </w:rPr>
      </w:pPr>
      <w:proofErr w:type="spellStart"/>
      <w:ins w:id="211" w:author="Sami Vihavainen" w:date="2014-10-22T11:53:00Z">
        <w:r>
          <w:rPr>
            <w:sz w:val="28"/>
            <w:szCs w:val="28"/>
          </w:rPr>
          <w:t>Kuinka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vaikuttaa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halukkuuteen</w:t>
        </w:r>
        <w:proofErr w:type="spellEnd"/>
        <w:r>
          <w:rPr>
            <w:sz w:val="28"/>
            <w:szCs w:val="28"/>
          </w:rPr>
          <w:t>?</w:t>
        </w:r>
      </w:ins>
    </w:p>
    <w:p w14:paraId="28493299" w14:textId="5563CE65" w:rsidR="007C2BD1" w:rsidRDefault="00DE4A1A" w:rsidP="005A089A">
      <w:pPr>
        <w:pStyle w:val="ListParagraph"/>
        <w:rPr>
          <w:sz w:val="28"/>
          <w:szCs w:val="28"/>
        </w:rPr>
      </w:pPr>
      <w:ins w:id="212" w:author="Miro Nieminen" w:date="2014-10-22T17:58:00Z">
        <w:r>
          <w:rPr>
            <w:sz w:val="28"/>
            <w:szCs w:val="28"/>
          </w:rPr>
          <w:br/>
          <w:t>“</w:t>
        </w:r>
        <w:proofErr w:type="spellStart"/>
        <w:r>
          <w:rPr>
            <w:sz w:val="28"/>
            <w:szCs w:val="28"/>
          </w:rPr>
          <w:t>Vaikka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päikky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antaa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lasten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nuppiluvun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automaattisesti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tulee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laskettua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läsnäolijoita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itse</w:t>
        </w:r>
        <w:proofErr w:type="spellEnd"/>
        <w:r>
          <w:rPr>
            <w:sz w:val="28"/>
            <w:szCs w:val="28"/>
          </w:rPr>
          <w:t>”</w:t>
        </w:r>
        <w:r>
          <w:rPr>
            <w:sz w:val="28"/>
            <w:szCs w:val="28"/>
          </w:rPr>
          <w:br/>
        </w:r>
        <w:r>
          <w:rPr>
            <w:sz w:val="28"/>
            <w:szCs w:val="28"/>
          </w:rPr>
          <w:br/>
          <w:t>“</w:t>
        </w:r>
        <w:proofErr w:type="spellStart"/>
        <w:r>
          <w:rPr>
            <w:sz w:val="28"/>
            <w:szCs w:val="28"/>
          </w:rPr>
          <w:t>Joskus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toivon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että</w:t>
        </w:r>
        <w:proofErr w:type="spellEnd"/>
        <w:r>
          <w:rPr>
            <w:sz w:val="28"/>
            <w:szCs w:val="28"/>
          </w:rPr>
          <w:t xml:space="preserve"> offline-</w:t>
        </w:r>
        <w:proofErr w:type="spellStart"/>
        <w:r>
          <w:rPr>
            <w:sz w:val="28"/>
            <w:szCs w:val="28"/>
          </w:rPr>
          <w:t>moodia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ei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olisi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mutta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jos</w:t>
        </w:r>
        <w:proofErr w:type="spellEnd"/>
        <w:r>
          <w:rPr>
            <w:sz w:val="28"/>
            <w:szCs w:val="28"/>
          </w:rPr>
          <w:t xml:space="preserve"> se on </w:t>
        </w:r>
        <w:proofErr w:type="spellStart"/>
        <w:r>
          <w:rPr>
            <w:sz w:val="28"/>
            <w:szCs w:val="28"/>
          </w:rPr>
          <w:t>Päikyn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kannalta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hyvä</w:t>
        </w:r>
        <w:proofErr w:type="spellEnd"/>
        <w:r>
          <w:rPr>
            <w:sz w:val="28"/>
            <w:szCs w:val="28"/>
          </w:rPr>
          <w:t xml:space="preserve">, </w:t>
        </w:r>
        <w:proofErr w:type="spellStart"/>
        <w:r>
          <w:rPr>
            <w:sz w:val="28"/>
            <w:szCs w:val="28"/>
          </w:rPr>
          <w:t>niin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kai</w:t>
        </w:r>
        <w:proofErr w:type="spellEnd"/>
        <w:r>
          <w:rPr>
            <w:sz w:val="28"/>
            <w:szCs w:val="28"/>
          </w:rPr>
          <w:t xml:space="preserve"> se </w:t>
        </w:r>
        <w:proofErr w:type="spellStart"/>
        <w:r>
          <w:rPr>
            <w:sz w:val="28"/>
            <w:szCs w:val="28"/>
          </w:rPr>
          <w:t>voi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siinä</w:t>
        </w:r>
        <w:proofErr w:type="spellEnd"/>
        <w:r>
          <w:rPr>
            <w:sz w:val="28"/>
            <w:szCs w:val="28"/>
          </w:rPr>
          <w:t xml:space="preserve"> olla</w:t>
        </w:r>
      </w:ins>
      <w:ins w:id="213" w:author="Miro Nieminen" w:date="2014-10-22T17:59:00Z">
        <w:r>
          <w:rPr>
            <w:sz w:val="28"/>
            <w:szCs w:val="28"/>
          </w:rPr>
          <w:t>”</w:t>
        </w:r>
      </w:ins>
      <w:r w:rsidR="007C2BD1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1B26D9AC" w14:textId="77A5A2DB" w:rsidR="007C2BD1" w:rsidRDefault="007C2BD1" w:rsidP="003B3A1B">
      <w:pPr>
        <w:pStyle w:val="ListParagraph"/>
        <w:numPr>
          <w:ilvl w:val="0"/>
          <w:numId w:val="1"/>
          <w:numberingChange w:id="214" w:author="Sami Vihavainen" w:date="2014-10-22T11:20:00Z" w:original="%1:16:0:.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terveisesi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kehitysehdotuksesi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Päikky-järjestelmän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kehittäjille</w:t>
      </w:r>
      <w:proofErr w:type="spellEnd"/>
      <w:ins w:id="215" w:author="Miro Nieminen" w:date="2014-10-22T17:59:00Z">
        <w:r w:rsidR="00DE4A1A">
          <w:rPr>
            <w:sz w:val="28"/>
            <w:szCs w:val="28"/>
          </w:rPr>
          <w:br/>
        </w:r>
        <w:r w:rsidR="00DE4A1A">
          <w:rPr>
            <w:sz w:val="28"/>
            <w:szCs w:val="28"/>
          </w:rPr>
          <w:br/>
          <w:t>-NFC-</w:t>
        </w:r>
        <w:proofErr w:type="spellStart"/>
        <w:r w:rsidR="00DE4A1A">
          <w:rPr>
            <w:sz w:val="28"/>
            <w:szCs w:val="28"/>
          </w:rPr>
          <w:t>tagit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olisi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todella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mieluisa</w:t>
        </w:r>
        <w:proofErr w:type="spellEnd"/>
        <w:r w:rsidR="00DE4A1A">
          <w:rPr>
            <w:sz w:val="28"/>
            <w:szCs w:val="28"/>
          </w:rPr>
          <w:t xml:space="preserve"> </w:t>
        </w:r>
        <w:proofErr w:type="spellStart"/>
        <w:r w:rsidR="00DE4A1A">
          <w:rPr>
            <w:sz w:val="28"/>
            <w:szCs w:val="28"/>
          </w:rPr>
          <w:t>ominaisuus</w:t>
        </w:r>
        <w:proofErr w:type="spellEnd"/>
        <w:r w:rsidR="00771503">
          <w:rPr>
            <w:sz w:val="28"/>
            <w:szCs w:val="28"/>
          </w:rPr>
          <w:br/>
          <w:t xml:space="preserve">-&gt; </w:t>
        </w:r>
        <w:proofErr w:type="spellStart"/>
        <w:r w:rsidR="00771503">
          <w:rPr>
            <w:sz w:val="28"/>
            <w:szCs w:val="28"/>
          </w:rPr>
          <w:t>tuntiperustaisuuden</w:t>
        </w:r>
        <w:proofErr w:type="spellEnd"/>
        <w:r w:rsidR="00771503">
          <w:rPr>
            <w:sz w:val="28"/>
            <w:szCs w:val="28"/>
          </w:rPr>
          <w:t xml:space="preserve"> </w:t>
        </w:r>
        <w:proofErr w:type="spellStart"/>
        <w:r w:rsidR="00771503">
          <w:rPr>
            <w:sz w:val="28"/>
            <w:szCs w:val="28"/>
          </w:rPr>
          <w:t>vuoksi</w:t>
        </w:r>
        <w:proofErr w:type="spellEnd"/>
        <w:r w:rsidR="00771503">
          <w:rPr>
            <w:sz w:val="28"/>
            <w:szCs w:val="28"/>
          </w:rPr>
          <w:t>, "</w:t>
        </w:r>
      </w:ins>
      <w:proofErr w:type="spellStart"/>
      <w:ins w:id="216" w:author="Miro Nieminen" w:date="2014-10-22T18:00:00Z">
        <w:r w:rsidR="00771503">
          <w:t>vastuu</w:t>
        </w:r>
        <w:proofErr w:type="spellEnd"/>
        <w:r w:rsidR="00771503">
          <w:t xml:space="preserve"> </w:t>
        </w:r>
        <w:proofErr w:type="spellStart"/>
        <w:r w:rsidR="00771503">
          <w:t>kirjauksista</w:t>
        </w:r>
        <w:proofErr w:type="spellEnd"/>
        <w:r w:rsidR="00771503">
          <w:t xml:space="preserve"> </w:t>
        </w:r>
        <w:proofErr w:type="spellStart"/>
        <w:r w:rsidR="00771503">
          <w:t>vanhemmille</w:t>
        </w:r>
      </w:ins>
      <w:proofErr w:type="spellEnd"/>
      <w:ins w:id="217" w:author="Miro Nieminen" w:date="2014-10-22T18:01:00Z">
        <w:r w:rsidR="00771503">
          <w:br/>
          <w:t xml:space="preserve">-&gt; </w:t>
        </w:r>
        <w:proofErr w:type="spellStart"/>
        <w:r w:rsidR="00771503">
          <w:t>tägejä</w:t>
        </w:r>
        <w:proofErr w:type="spellEnd"/>
        <w:r w:rsidR="00771503">
          <w:t xml:space="preserve"> </w:t>
        </w:r>
        <w:proofErr w:type="spellStart"/>
        <w:r w:rsidR="00771503">
          <w:t>ei</w:t>
        </w:r>
        <w:proofErr w:type="spellEnd"/>
        <w:r w:rsidR="00771503">
          <w:t xml:space="preserve"> </w:t>
        </w:r>
        <w:proofErr w:type="spellStart"/>
        <w:r w:rsidR="00771503">
          <w:t>koeta</w:t>
        </w:r>
        <w:proofErr w:type="spellEnd"/>
        <w:r w:rsidR="00771503">
          <w:t xml:space="preserve"> </w:t>
        </w:r>
        <w:proofErr w:type="spellStart"/>
        <w:r w:rsidR="00771503">
          <w:t>vaikeaksi</w:t>
        </w:r>
        <w:proofErr w:type="spellEnd"/>
        <w:r w:rsidR="00771503">
          <w:t xml:space="preserve">, </w:t>
        </w:r>
        <w:proofErr w:type="spellStart"/>
        <w:r w:rsidR="00771503">
          <w:t>jos</w:t>
        </w:r>
        <w:proofErr w:type="spellEnd"/>
        <w:r w:rsidR="00771503">
          <w:t xml:space="preserve"> </w:t>
        </w:r>
        <w:proofErr w:type="spellStart"/>
        <w:r w:rsidR="00771503">
          <w:t>tägiä</w:t>
        </w:r>
        <w:proofErr w:type="spellEnd"/>
        <w:r w:rsidR="00771503">
          <w:t xml:space="preserve"> </w:t>
        </w:r>
        <w:proofErr w:type="spellStart"/>
        <w:r w:rsidR="00771503">
          <w:t>pidettäisiin</w:t>
        </w:r>
        <w:proofErr w:type="spellEnd"/>
        <w:r w:rsidR="00771503">
          <w:t xml:space="preserve"> </w:t>
        </w:r>
        <w:proofErr w:type="spellStart"/>
        <w:r w:rsidR="00771503">
          <w:t>esm</w:t>
        </w:r>
        <w:proofErr w:type="spellEnd"/>
        <w:r w:rsidR="00771503">
          <w:t xml:space="preserve"> </w:t>
        </w:r>
        <w:proofErr w:type="spellStart"/>
        <w:r w:rsidR="00771503">
          <w:t>lapsen</w:t>
        </w:r>
        <w:proofErr w:type="spellEnd"/>
        <w:r w:rsidR="00771503">
          <w:t xml:space="preserve"> lokerossa</w:t>
        </w:r>
      </w:ins>
      <w:bookmarkStart w:id="218" w:name="_GoBack"/>
      <w:bookmarkEnd w:id="218"/>
    </w:p>
    <w:p w14:paraId="3C7956E7" w14:textId="77777777" w:rsidR="007C2BD1" w:rsidRDefault="007C2BD1" w:rsidP="007C2BD1">
      <w:pPr>
        <w:rPr>
          <w:sz w:val="28"/>
          <w:szCs w:val="28"/>
        </w:rPr>
      </w:pPr>
    </w:p>
    <w:p w14:paraId="1607B755" w14:textId="77777777" w:rsidR="007C2BD1" w:rsidRDefault="007C2BD1" w:rsidP="007C2BD1">
      <w:pPr>
        <w:rPr>
          <w:sz w:val="28"/>
          <w:szCs w:val="28"/>
        </w:rPr>
      </w:pPr>
    </w:p>
    <w:p w14:paraId="4111026F" w14:textId="77777777" w:rsidR="007C2BD1" w:rsidRPr="007C2BD1" w:rsidRDefault="007C2BD1" w:rsidP="007C2B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Kiitos</w:t>
      </w:r>
      <w:proofErr w:type="spellEnd"/>
      <w:r>
        <w:rPr>
          <w:sz w:val="28"/>
          <w:szCs w:val="28"/>
        </w:rPr>
        <w:t>!</w:t>
      </w:r>
    </w:p>
    <w:p w14:paraId="44972BE6" w14:textId="77777777" w:rsidR="003B3A1B" w:rsidRPr="003B3A1B" w:rsidRDefault="003B3A1B" w:rsidP="003B3A1B">
      <w:pPr>
        <w:pStyle w:val="ListParagraph"/>
        <w:rPr>
          <w:sz w:val="28"/>
          <w:szCs w:val="28"/>
        </w:rPr>
      </w:pPr>
    </w:p>
    <w:p w14:paraId="767BECA5" w14:textId="77777777" w:rsidR="00E777DB" w:rsidRPr="00E777DB" w:rsidRDefault="00E777DB">
      <w:pPr>
        <w:rPr>
          <w:sz w:val="40"/>
          <w:szCs w:val="40"/>
        </w:rPr>
      </w:pPr>
    </w:p>
    <w:sectPr w:rsidR="00E777DB" w:rsidRPr="00E777DB" w:rsidSect="00BD0F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1BB9"/>
    <w:multiLevelType w:val="hybridMultilevel"/>
    <w:tmpl w:val="CB5AE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E777DB"/>
    <w:rsid w:val="00055E97"/>
    <w:rsid w:val="003158C5"/>
    <w:rsid w:val="003B3A1B"/>
    <w:rsid w:val="003B5742"/>
    <w:rsid w:val="004D5C65"/>
    <w:rsid w:val="004F47AA"/>
    <w:rsid w:val="005A089A"/>
    <w:rsid w:val="00752ED2"/>
    <w:rsid w:val="00763DBC"/>
    <w:rsid w:val="00771503"/>
    <w:rsid w:val="007C0A6F"/>
    <w:rsid w:val="007C2BD1"/>
    <w:rsid w:val="009F103B"/>
    <w:rsid w:val="00A12E27"/>
    <w:rsid w:val="00B61C68"/>
    <w:rsid w:val="00BD0F9F"/>
    <w:rsid w:val="00C86CE7"/>
    <w:rsid w:val="00CD69ED"/>
    <w:rsid w:val="00D713C0"/>
    <w:rsid w:val="00DE4A1A"/>
    <w:rsid w:val="00E03B83"/>
    <w:rsid w:val="00E77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392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3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3C0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3B57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896</Words>
  <Characters>5108</Characters>
  <Application>Microsoft Macintosh Word</Application>
  <DocSecurity>0</DocSecurity>
  <Lines>42</Lines>
  <Paragraphs>11</Paragraphs>
  <ScaleCrop>false</ScaleCrop>
  <Company>Futurice Oy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Nieminen</dc:creator>
  <cp:keywords/>
  <dc:description/>
  <cp:lastModifiedBy>Miro Nieminen</cp:lastModifiedBy>
  <cp:revision>8</cp:revision>
  <dcterms:created xsi:type="dcterms:W3CDTF">2014-10-22T08:44:00Z</dcterms:created>
  <dcterms:modified xsi:type="dcterms:W3CDTF">2014-10-22T15:01:00Z</dcterms:modified>
</cp:coreProperties>
</file>